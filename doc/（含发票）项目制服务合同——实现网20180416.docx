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B96" w:rsidRDefault="00C31401">
      <w:pPr>
        <w:pStyle w:val="TitleA"/>
        <w:spacing w:beforeLines="100" w:before="326" w:afterLines="100" w:after="326" w:line="480" w:lineRule="auto"/>
        <w:jc w:val="center"/>
        <w:rPr>
          <w:rFonts w:ascii="宋体" w:eastAsia="宋体" w:hAnsi="宋体" w:cs="宋体" w:hint="default"/>
          <w:b/>
          <w:bCs/>
          <w:sz w:val="44"/>
          <w:szCs w:val="44"/>
        </w:rPr>
      </w:pPr>
      <w:r>
        <w:rPr>
          <w:rFonts w:ascii="宋体" w:eastAsia="宋体" w:hAnsi="宋体" w:cs="宋体"/>
          <w:b/>
          <w:bCs/>
          <w:sz w:val="44"/>
          <w:szCs w:val="44"/>
        </w:rPr>
        <w:t>技术服务合同</w:t>
      </w:r>
    </w:p>
    <w:p w:rsidR="00771B96" w:rsidRDefault="00C31401">
      <w:pPr>
        <w:pStyle w:val="BodyA"/>
        <w:spacing w:line="240" w:lineRule="auto"/>
        <w:rPr>
          <w:rFonts w:ascii="宋体" w:eastAsia="宋体" w:hAnsi="宋体" w:cs="宋体" w:hint="default"/>
          <w:sz w:val="21"/>
          <w:szCs w:val="21"/>
          <w:u w:val="single"/>
        </w:rPr>
      </w:pPr>
      <w:r>
        <w:rPr>
          <w:rFonts w:ascii="宋体" w:eastAsia="宋体" w:hAnsi="宋体" w:cs="宋体"/>
          <w:sz w:val="21"/>
          <w:szCs w:val="21"/>
        </w:rPr>
        <w:t>甲方（需求方）：</w:t>
      </w:r>
      <w:r>
        <w:rPr>
          <w:rFonts w:ascii="宋体" w:eastAsia="宋体" w:hAnsi="宋体" w:cs="宋体"/>
          <w:sz w:val="21"/>
          <w:szCs w:val="21"/>
          <w:u w:val="single"/>
          <w:lang w:val="en-US"/>
        </w:rPr>
        <w:t xml:space="preserve">  </w:t>
      </w:r>
      <w:r>
        <w:rPr>
          <w:rFonts w:ascii="宋体" w:eastAsia="宋体" w:hAnsi="宋体" w:cs="宋体"/>
          <w:sz w:val="21"/>
          <w:szCs w:val="21"/>
          <w:u w:val="single"/>
          <w:lang w:val="en-US" w:eastAsia="zh-CN"/>
        </w:rPr>
        <w:t>北京</w:t>
      </w:r>
      <w:r>
        <w:rPr>
          <w:rFonts w:ascii="宋体" w:eastAsia="宋体" w:hAnsi="宋体" w:cs="宋体" w:hint="default"/>
          <w:sz w:val="21"/>
          <w:szCs w:val="21"/>
          <w:u w:val="single"/>
          <w:lang w:val="en-US" w:eastAsia="zh-CN"/>
        </w:rPr>
        <w:t>星际荣耀空间科技有限公司</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（以下称“甲方”）</w:t>
      </w:r>
    </w:p>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sz w:val="21"/>
          <w:szCs w:val="21"/>
        </w:rPr>
        <w:t>乙方（服务方）：</w:t>
      </w:r>
      <w:r>
        <w:rPr>
          <w:rFonts w:ascii="宋体" w:eastAsia="宋体" w:hAnsi="宋体" w:cs="宋体"/>
          <w:sz w:val="21"/>
          <w:szCs w:val="21"/>
          <w:u w:val="single"/>
          <w:lang w:val="en-US"/>
        </w:rPr>
        <w:t xml:space="preserve">     </w:t>
      </w:r>
      <w:r>
        <w:rPr>
          <w:rFonts w:ascii="宋体" w:eastAsia="宋体" w:hAnsi="宋体" w:cs="宋体"/>
          <w:sz w:val="21"/>
          <w:szCs w:val="21"/>
          <w:u w:val="single"/>
        </w:rPr>
        <w:t xml:space="preserve">        </w:t>
      </w:r>
      <w:r>
        <w:rPr>
          <w:rFonts w:ascii="宋体" w:eastAsia="宋体" w:hAnsi="宋体" w:cs="宋体"/>
          <w:sz w:val="21"/>
          <w:szCs w:val="21"/>
          <w:u w:val="single"/>
          <w:lang w:val="en-US"/>
        </w:rPr>
        <w:t xml:space="preserve">  </w:t>
      </w:r>
      <w:r>
        <w:rPr>
          <w:rFonts w:ascii="宋体" w:eastAsia="宋体" w:hAnsi="宋体" w:cs="宋体"/>
          <w:sz w:val="21"/>
          <w:szCs w:val="21"/>
          <w:u w:val="single"/>
          <w:lang w:val="en-US" w:eastAsia="zh-CN"/>
        </w:rPr>
        <w:t xml:space="preserve">                   </w:t>
      </w:r>
      <w:r>
        <w:rPr>
          <w:rFonts w:ascii="宋体" w:eastAsia="宋体" w:hAnsi="宋体" w:cs="宋体"/>
          <w:sz w:val="21"/>
          <w:szCs w:val="21"/>
          <w:u w:val="single"/>
          <w:lang w:val="en-US"/>
        </w:rPr>
        <w:t xml:space="preserve">   </w:t>
      </w:r>
      <w:r>
        <w:rPr>
          <w:rFonts w:ascii="宋体" w:eastAsia="宋体" w:hAnsi="宋体" w:cs="宋体"/>
          <w:sz w:val="21"/>
          <w:szCs w:val="21"/>
          <w:u w:val="single"/>
        </w:rPr>
        <w:t xml:space="preserve">        </w:t>
      </w:r>
      <w:r>
        <w:rPr>
          <w:rFonts w:ascii="宋体" w:eastAsia="宋体" w:hAnsi="宋体" w:cs="宋体"/>
          <w:sz w:val="21"/>
          <w:szCs w:val="21"/>
        </w:rPr>
        <w:t>（以下称“乙方”）</w:t>
      </w:r>
    </w:p>
    <w:p w:rsidR="00771B96" w:rsidRDefault="00C31401">
      <w:pPr>
        <w:pStyle w:val="BodyA"/>
        <w:spacing w:line="240" w:lineRule="auto"/>
        <w:rPr>
          <w:rFonts w:ascii="宋体" w:eastAsia="宋体" w:hAnsi="宋体" w:cs="宋体" w:hint="default"/>
          <w:sz w:val="21"/>
          <w:szCs w:val="21"/>
        </w:rPr>
      </w:pPr>
      <w:r>
        <w:rPr>
          <w:rFonts w:ascii="宋体" w:eastAsia="宋体" w:hAnsi="宋体" w:cs="宋体"/>
          <w:sz w:val="21"/>
          <w:szCs w:val="21"/>
        </w:rPr>
        <w:t>乙方</w:t>
      </w:r>
      <w:r>
        <w:rPr>
          <w:rFonts w:ascii="宋体" w:eastAsia="宋体" w:hAnsi="宋体" w:cs="宋体"/>
          <w:sz w:val="21"/>
          <w:szCs w:val="21"/>
          <w:lang w:eastAsia="zh-CN"/>
        </w:rPr>
        <w:t>身份证号：</w:t>
      </w:r>
      <w:r>
        <w:rPr>
          <w:rFonts w:ascii="宋体" w:eastAsia="宋体" w:hAnsi="宋体" w:cs="宋体"/>
          <w:sz w:val="21"/>
          <w:szCs w:val="21"/>
          <w:u w:val="single"/>
          <w:lang w:eastAsia="zh-CN"/>
        </w:rPr>
        <w:t xml:space="preserve">                  </w:t>
      </w:r>
    </w:p>
    <w:p w:rsidR="00771B96" w:rsidRDefault="00C31401">
      <w:pPr>
        <w:pStyle w:val="BodyA"/>
        <w:spacing w:line="240" w:lineRule="auto"/>
        <w:rPr>
          <w:rFonts w:ascii="宋体" w:eastAsia="宋体" w:hAnsi="宋体" w:cs="宋体" w:hint="default"/>
          <w:sz w:val="21"/>
          <w:szCs w:val="21"/>
        </w:rPr>
      </w:pPr>
      <w:r>
        <w:rPr>
          <w:rFonts w:ascii="宋体" w:eastAsia="宋体" w:hAnsi="宋体" w:cs="宋体"/>
          <w:sz w:val="21"/>
          <w:szCs w:val="21"/>
        </w:rPr>
        <w:t>丙方（担保方）：</w:t>
      </w:r>
      <w:r>
        <w:rPr>
          <w:rFonts w:ascii="宋体" w:eastAsia="宋体" w:hAnsi="宋体" w:cs="宋体"/>
          <w:sz w:val="21"/>
          <w:szCs w:val="21"/>
          <w:lang w:eastAsia="zh-CN"/>
        </w:rPr>
        <w:t>北京实现与爱科技有限公司</w:t>
      </w:r>
      <w:r>
        <w:rPr>
          <w:rFonts w:ascii="宋体" w:eastAsia="宋体" w:hAnsi="宋体" w:cs="宋体"/>
          <w:sz w:val="21"/>
          <w:szCs w:val="21"/>
        </w:rPr>
        <w:t xml:space="preserve">（以下称“丙方”） </w:t>
      </w:r>
    </w:p>
    <w:p w:rsidR="00771B96" w:rsidRDefault="00771B96">
      <w:pPr>
        <w:pStyle w:val="BodyA"/>
        <w:spacing w:line="240" w:lineRule="auto"/>
        <w:rPr>
          <w:rFonts w:ascii="宋体" w:eastAsia="宋体" w:hAnsi="宋体" w:cs="宋体" w:hint="default"/>
          <w:sz w:val="21"/>
          <w:szCs w:val="21"/>
        </w:rPr>
      </w:pPr>
    </w:p>
    <w:p w:rsidR="00771B96" w:rsidRDefault="00C31401">
      <w:pPr>
        <w:pStyle w:val="BodyA"/>
        <w:spacing w:line="240" w:lineRule="auto"/>
        <w:ind w:firstLine="420"/>
        <w:rPr>
          <w:rFonts w:ascii="宋体" w:eastAsia="宋体" w:hAnsi="宋体" w:cs="宋体" w:hint="default"/>
          <w:sz w:val="21"/>
          <w:szCs w:val="21"/>
        </w:rPr>
      </w:pPr>
      <w:r>
        <w:rPr>
          <w:rFonts w:ascii="宋体" w:eastAsia="宋体" w:hAnsi="宋体" w:cs="宋体"/>
          <w:sz w:val="21"/>
          <w:szCs w:val="21"/>
        </w:rPr>
        <w:t>根据《中华人民共和国合同法》、《中华人民共和国著作权法》及相关法律法规，经友好协商，甲方委托乙方进行</w:t>
      </w:r>
      <w:r>
        <w:rPr>
          <w:rFonts w:ascii="宋体" w:eastAsia="宋体" w:hAnsi="宋体" w:cs="宋体"/>
          <w:sz w:val="21"/>
          <w:szCs w:val="21"/>
          <w:u w:val="single"/>
          <w:lang w:val="en-US"/>
        </w:rPr>
        <w:t xml:space="preserve">  </w:t>
      </w:r>
      <w:r>
        <w:rPr>
          <w:rFonts w:ascii="宋体" w:eastAsia="宋体" w:hAnsi="宋体" w:cs="宋体"/>
          <w:sz w:val="21"/>
          <w:szCs w:val="21"/>
          <w:u w:val="single"/>
          <w:lang w:val="en-US" w:eastAsia="zh-CN"/>
        </w:rPr>
        <w:t>网上判读</w:t>
      </w:r>
      <w:r>
        <w:rPr>
          <w:rFonts w:ascii="宋体" w:eastAsia="宋体" w:hAnsi="宋体" w:cs="宋体" w:hint="default"/>
          <w:sz w:val="21"/>
          <w:szCs w:val="21"/>
          <w:u w:val="single"/>
          <w:lang w:val="en-US" w:eastAsia="zh-CN"/>
        </w:rPr>
        <w:t>软件前端界面设计开发</w:t>
      </w:r>
      <w:r>
        <w:rPr>
          <w:rFonts w:ascii="宋体" w:eastAsia="宋体" w:hAnsi="宋体" w:cs="宋体"/>
          <w:sz w:val="21"/>
          <w:szCs w:val="21"/>
          <w:u w:val="single"/>
        </w:rPr>
        <w:t xml:space="preserve">         </w:t>
      </w:r>
      <w:r>
        <w:rPr>
          <w:rFonts w:ascii="宋体" w:eastAsia="宋体" w:hAnsi="宋体" w:cs="宋体"/>
          <w:sz w:val="21"/>
          <w:szCs w:val="21"/>
          <w:u w:val="single"/>
          <w:lang w:val="en-US"/>
        </w:rPr>
        <w:t xml:space="preserve">      </w:t>
      </w:r>
      <w:r>
        <w:rPr>
          <w:rFonts w:ascii="宋体" w:eastAsia="宋体" w:hAnsi="宋体" w:cs="宋体"/>
          <w:sz w:val="21"/>
          <w:szCs w:val="21"/>
          <w:lang w:val="en-US" w:eastAsia="zh-CN"/>
        </w:rPr>
        <w:t>（</w:t>
      </w:r>
      <w:r>
        <w:rPr>
          <w:rFonts w:ascii="宋体" w:eastAsia="宋体" w:hAnsi="宋体" w:cs="宋体"/>
          <w:sz w:val="21"/>
          <w:szCs w:val="21"/>
        </w:rPr>
        <w:t>以下统称为“项目”</w:t>
      </w:r>
      <w:r>
        <w:rPr>
          <w:rFonts w:ascii="宋体" w:eastAsia="宋体" w:hAnsi="宋体" w:cs="宋体"/>
          <w:sz w:val="21"/>
          <w:szCs w:val="21"/>
          <w:lang w:eastAsia="zh-CN"/>
        </w:rPr>
        <w:t>）</w:t>
      </w:r>
      <w:r>
        <w:rPr>
          <w:rFonts w:ascii="宋体" w:eastAsia="宋体" w:hAnsi="宋体" w:cs="宋体"/>
          <w:sz w:val="21"/>
          <w:szCs w:val="21"/>
        </w:rPr>
        <w:t>。本项目由丙方提供支付担保义务，在乙方的开发设计服务符合本合同要求的前提下，将委托费用支付给乙方。</w:t>
      </w:r>
    </w:p>
    <w:p w:rsidR="00771B96" w:rsidRDefault="00C31401">
      <w:pPr>
        <w:pStyle w:val="BodyA"/>
        <w:spacing w:line="240" w:lineRule="auto"/>
        <w:ind w:firstLine="720"/>
        <w:rPr>
          <w:rFonts w:ascii="宋体" w:eastAsia="宋体" w:hAnsi="宋体" w:cs="宋体" w:hint="default"/>
          <w:sz w:val="21"/>
          <w:szCs w:val="21"/>
        </w:rPr>
      </w:pPr>
      <w:r>
        <w:rPr>
          <w:rFonts w:ascii="宋体" w:eastAsia="宋体" w:hAnsi="宋体" w:cs="宋体"/>
          <w:sz w:val="21"/>
          <w:szCs w:val="21"/>
        </w:rPr>
        <w:t>甲、乙、丙三方经过友好协商，本着平等、自愿、互惠互利的原则，现就乙方向甲方提供设计、技术开发、维护服务，达成如下协议：</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一、项目内容及实施</w:t>
      </w:r>
    </w:p>
    <w:p w:rsidR="00771B96" w:rsidRDefault="00C31401">
      <w:pPr>
        <w:pStyle w:val="BodyA"/>
        <w:numPr>
          <w:ilvl w:val="0"/>
          <w:numId w:val="1"/>
        </w:numPr>
        <w:spacing w:line="240" w:lineRule="auto"/>
        <w:rPr>
          <w:rFonts w:ascii="宋体" w:eastAsia="宋体" w:hAnsi="宋体" w:cs="宋体" w:hint="default"/>
          <w:sz w:val="21"/>
          <w:szCs w:val="21"/>
        </w:rPr>
      </w:pPr>
      <w:r>
        <w:rPr>
          <w:rFonts w:ascii="宋体" w:eastAsia="宋体" w:hAnsi="宋体" w:cs="宋体"/>
          <w:sz w:val="21"/>
          <w:szCs w:val="21"/>
        </w:rPr>
        <w:t>项目内容</w:t>
      </w:r>
    </w:p>
    <w:p w:rsidR="00771B96" w:rsidRDefault="00C31401">
      <w:pPr>
        <w:pStyle w:val="BodyA"/>
        <w:spacing w:line="240" w:lineRule="auto"/>
        <w:ind w:left="420"/>
        <w:rPr>
          <w:rFonts w:ascii="宋体" w:eastAsia="宋体" w:hAnsi="宋体" w:cs="宋体" w:hint="default"/>
          <w:sz w:val="21"/>
          <w:szCs w:val="21"/>
        </w:rPr>
      </w:pPr>
      <w:r>
        <w:rPr>
          <w:rFonts w:ascii="宋体" w:eastAsia="宋体" w:hAnsi="宋体" w:cs="宋体"/>
          <w:sz w:val="21"/>
          <w:szCs w:val="21"/>
        </w:rPr>
        <w:t>乙方接受甲方委托，为甲方提供</w:t>
      </w:r>
      <w:r>
        <w:rPr>
          <w:rFonts w:ascii="宋体" w:eastAsia="宋体" w:hAnsi="宋体" w:cs="宋体"/>
          <w:sz w:val="21"/>
          <w:szCs w:val="21"/>
          <w:lang w:eastAsia="zh-CN"/>
        </w:rPr>
        <w:t>合同内项目</w:t>
      </w:r>
      <w:r>
        <w:rPr>
          <w:rFonts w:ascii="宋体" w:eastAsia="宋体" w:hAnsi="宋体" w:cs="宋体"/>
          <w:sz w:val="21"/>
          <w:szCs w:val="21"/>
        </w:rPr>
        <w:t>开发、维护服务。项目工作内容详见本合同之附件一，前述工作由甲乙双方配合分阶段完成。</w:t>
      </w:r>
    </w:p>
    <w:p w:rsidR="00771B96" w:rsidRDefault="00C31401">
      <w:pPr>
        <w:pStyle w:val="BodyA"/>
        <w:numPr>
          <w:ilvl w:val="0"/>
          <w:numId w:val="1"/>
        </w:numPr>
        <w:spacing w:line="240" w:lineRule="auto"/>
        <w:rPr>
          <w:rFonts w:ascii="宋体" w:eastAsia="宋体" w:hAnsi="宋体" w:cs="宋体" w:hint="default"/>
          <w:sz w:val="21"/>
          <w:szCs w:val="21"/>
        </w:rPr>
      </w:pPr>
      <w:r>
        <w:rPr>
          <w:rFonts w:ascii="宋体" w:eastAsia="宋体" w:hAnsi="宋体" w:cs="宋体"/>
          <w:sz w:val="21"/>
          <w:szCs w:val="21"/>
        </w:rPr>
        <w:t>项目实施</w:t>
      </w:r>
    </w:p>
    <w:p w:rsidR="00771B96" w:rsidRDefault="00C31401">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本合同项下的项目服务分为</w:t>
      </w:r>
      <w:r>
        <w:rPr>
          <w:rFonts w:ascii="宋体" w:eastAsia="宋体" w:hAnsi="宋体" w:cs="宋体"/>
          <w:sz w:val="21"/>
          <w:szCs w:val="21"/>
          <w:u w:val="single"/>
        </w:rPr>
        <w:t xml:space="preserve"> </w:t>
      </w:r>
      <w:r>
        <w:rPr>
          <w:rFonts w:ascii="宋体" w:eastAsia="宋体" w:hAnsi="宋体" w:cs="宋体"/>
          <w:sz w:val="21"/>
          <w:szCs w:val="21"/>
          <w:u w:val="single"/>
          <w:lang w:eastAsia="zh-CN"/>
        </w:rPr>
        <w:t>三</w:t>
      </w:r>
      <w:r>
        <w:rPr>
          <w:rFonts w:ascii="宋体" w:eastAsia="宋体" w:hAnsi="宋体" w:cs="宋体"/>
          <w:sz w:val="21"/>
          <w:szCs w:val="21"/>
          <w:u w:val="single"/>
        </w:rPr>
        <w:t xml:space="preserve"> </w:t>
      </w:r>
      <w:r>
        <w:rPr>
          <w:rFonts w:ascii="宋体" w:eastAsia="宋体" w:hAnsi="宋体" w:cs="宋体"/>
          <w:sz w:val="21"/>
          <w:szCs w:val="21"/>
        </w:rPr>
        <w:t>个阶段实施：</w:t>
      </w:r>
    </w:p>
    <w:p w:rsidR="00771B96" w:rsidRDefault="00C31401">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第一阶段：</w:t>
      </w:r>
      <w:ins w:id="0" w:author="dell" w:date="2018-04-16T18:48:00Z">
        <w:r w:rsidR="00C13428">
          <w:rPr>
            <w:rFonts w:ascii="宋体" w:eastAsia="宋体" w:hAnsi="宋体" w:cs="宋体"/>
            <w:sz w:val="21"/>
            <w:szCs w:val="21"/>
            <w:lang w:eastAsia="zh-CN"/>
          </w:rPr>
          <w:t>乙方</w:t>
        </w:r>
      </w:ins>
      <w:r>
        <w:rPr>
          <w:rFonts w:ascii="宋体" w:eastAsia="宋体" w:hAnsi="宋体" w:cs="宋体"/>
          <w:sz w:val="21"/>
          <w:szCs w:val="21"/>
        </w:rPr>
        <w:t>完成项目</w:t>
      </w:r>
      <w:r>
        <w:rPr>
          <w:rFonts w:ascii="宋体" w:eastAsia="宋体" w:hAnsi="宋体" w:cs="宋体"/>
          <w:sz w:val="21"/>
          <w:szCs w:val="21"/>
          <w:u w:val="single"/>
        </w:rPr>
        <w:t xml:space="preserve"> </w:t>
      </w:r>
      <w:r>
        <w:rPr>
          <w:rFonts w:ascii="宋体" w:eastAsia="宋体" w:hAnsi="宋体" w:cs="宋体"/>
          <w:sz w:val="21"/>
          <w:szCs w:val="21"/>
          <w:u w:val="single"/>
          <w:lang w:eastAsia="zh-CN"/>
        </w:rPr>
        <w:t>需求</w:t>
      </w:r>
      <w:r>
        <w:rPr>
          <w:rFonts w:ascii="宋体" w:eastAsia="宋体" w:hAnsi="宋体" w:cs="宋体" w:hint="default"/>
          <w:sz w:val="21"/>
          <w:szCs w:val="21"/>
          <w:u w:val="single"/>
          <w:lang w:eastAsia="zh-CN"/>
        </w:rPr>
        <w:t>设计及开发</w:t>
      </w:r>
      <w:r>
        <w:rPr>
          <w:rFonts w:ascii="宋体" w:eastAsia="宋体" w:hAnsi="宋体" w:cs="宋体"/>
          <w:sz w:val="21"/>
          <w:szCs w:val="21"/>
          <w:u w:val="single"/>
        </w:rPr>
        <w:t xml:space="preserve">  </w:t>
      </w:r>
      <w:r>
        <w:rPr>
          <w:rFonts w:ascii="宋体" w:eastAsia="宋体" w:hAnsi="宋体" w:cs="宋体"/>
          <w:sz w:val="21"/>
          <w:szCs w:val="21"/>
        </w:rPr>
        <w:t>，内容详见附件一。</w:t>
      </w:r>
      <w:r>
        <w:rPr>
          <w:rFonts w:ascii="宋体" w:eastAsia="宋体" w:hAnsi="宋体" w:cs="宋体"/>
          <w:sz w:val="21"/>
          <w:szCs w:val="21"/>
          <w:lang w:eastAsia="zh-CN"/>
        </w:rPr>
        <w:t>交付时间为</w:t>
      </w:r>
      <w:r>
        <w:rPr>
          <w:rFonts w:ascii="宋体" w:eastAsia="宋体" w:hAnsi="宋体" w:cs="宋体"/>
          <w:sz w:val="21"/>
          <w:szCs w:val="21"/>
          <w:u w:val="single"/>
        </w:rPr>
        <w:t xml:space="preserve"> </w:t>
      </w:r>
      <w:r>
        <w:rPr>
          <w:rFonts w:ascii="宋体" w:eastAsia="PMingLiU" w:hAnsi="宋体" w:cs="宋体" w:hint="default"/>
          <w:sz w:val="21"/>
          <w:szCs w:val="21"/>
          <w:u w:val="single"/>
        </w:rPr>
        <w:t>20180530</w:t>
      </w:r>
      <w:r>
        <w:rPr>
          <w:rFonts w:ascii="宋体" w:eastAsia="宋体" w:hAnsi="宋体" w:cs="宋体"/>
          <w:sz w:val="21"/>
          <w:szCs w:val="21"/>
          <w:u w:val="single"/>
        </w:rPr>
        <w:t xml:space="preserve"> </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rPr>
        <w:t xml:space="preserve">  </w:t>
      </w:r>
      <w:r>
        <w:rPr>
          <w:rFonts w:ascii="宋体" w:eastAsia="宋体" w:hAnsi="宋体" w:cs="宋体"/>
          <w:sz w:val="21"/>
          <w:szCs w:val="21"/>
          <w:u w:val="single"/>
          <w:lang w:eastAsia="zh-CN"/>
        </w:rPr>
        <w:t>完成功能开发</w:t>
      </w:r>
      <w:r>
        <w:rPr>
          <w:rFonts w:ascii="宋体" w:eastAsia="宋体" w:hAnsi="宋体" w:cs="宋体" w:hint="default"/>
          <w:sz w:val="21"/>
          <w:szCs w:val="21"/>
          <w:u w:val="single"/>
          <w:lang w:eastAsia="zh-CN"/>
        </w:rPr>
        <w:t>及优化</w:t>
      </w:r>
      <w:r>
        <w:rPr>
          <w:rFonts w:ascii="宋体" w:eastAsia="宋体" w:hAnsi="宋体" w:cs="宋体"/>
          <w:sz w:val="21"/>
          <w:szCs w:val="21"/>
          <w:u w:val="single"/>
        </w:rPr>
        <w:t xml:space="preserve">  </w:t>
      </w:r>
      <w:r>
        <w:rPr>
          <w:rFonts w:ascii="宋体" w:eastAsia="宋体" w:hAnsi="宋体" w:cs="宋体"/>
          <w:sz w:val="21"/>
          <w:szCs w:val="21"/>
        </w:rPr>
        <w:t>；</w:t>
      </w:r>
    </w:p>
    <w:p w:rsidR="00771B96" w:rsidRDefault="00C31401">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第</w:t>
      </w:r>
      <w:r>
        <w:rPr>
          <w:rFonts w:ascii="宋体" w:eastAsia="宋体" w:hAnsi="宋体" w:cs="宋体"/>
          <w:sz w:val="21"/>
          <w:szCs w:val="21"/>
          <w:lang w:eastAsia="zh-CN"/>
        </w:rPr>
        <w:t>二</w:t>
      </w:r>
      <w:r>
        <w:rPr>
          <w:rFonts w:ascii="宋体" w:eastAsia="宋体" w:hAnsi="宋体" w:cs="宋体"/>
          <w:sz w:val="21"/>
          <w:szCs w:val="21"/>
        </w:rPr>
        <w:t>阶段：</w:t>
      </w:r>
      <w:ins w:id="1" w:author="dell" w:date="2018-04-16T18:48:00Z">
        <w:r w:rsidR="00C13428">
          <w:rPr>
            <w:rFonts w:ascii="宋体" w:eastAsia="宋体" w:hAnsi="宋体" w:cs="宋体"/>
            <w:sz w:val="21"/>
            <w:szCs w:val="21"/>
            <w:lang w:eastAsia="zh-CN"/>
          </w:rPr>
          <w:t>乙方</w:t>
        </w:r>
        <w:r w:rsidR="00C13428">
          <w:rPr>
            <w:rFonts w:ascii="宋体" w:eastAsia="宋体" w:hAnsi="宋体" w:cs="宋体" w:hint="default"/>
            <w:sz w:val="21"/>
            <w:szCs w:val="21"/>
            <w:lang w:eastAsia="zh-CN"/>
          </w:rPr>
          <w:t>配合甲方</w:t>
        </w:r>
      </w:ins>
      <w:r>
        <w:rPr>
          <w:rFonts w:ascii="宋体" w:eastAsia="宋体" w:hAnsi="宋体" w:cs="宋体"/>
          <w:sz w:val="21"/>
          <w:szCs w:val="21"/>
        </w:rPr>
        <w:t>完成项目</w:t>
      </w:r>
      <w:r>
        <w:rPr>
          <w:rFonts w:ascii="宋体" w:eastAsia="宋体" w:hAnsi="宋体" w:cs="宋体"/>
          <w:sz w:val="21"/>
          <w:szCs w:val="21"/>
          <w:u w:val="single"/>
        </w:rPr>
        <w:t xml:space="preserve"> </w:t>
      </w:r>
      <w:r>
        <w:rPr>
          <w:rFonts w:ascii="宋体" w:eastAsia="宋体" w:hAnsi="宋体" w:cs="宋体"/>
          <w:sz w:val="21"/>
          <w:szCs w:val="21"/>
          <w:u w:val="single"/>
          <w:lang w:eastAsia="zh-CN"/>
        </w:rPr>
        <w:t>软件系统</w:t>
      </w:r>
      <w:r>
        <w:rPr>
          <w:rFonts w:ascii="宋体" w:eastAsia="宋体" w:hAnsi="宋体" w:cs="宋体" w:hint="default"/>
          <w:sz w:val="21"/>
          <w:szCs w:val="21"/>
          <w:u w:val="single"/>
          <w:lang w:eastAsia="zh-CN"/>
        </w:rPr>
        <w:t>联试</w:t>
      </w:r>
      <w:r>
        <w:rPr>
          <w:rFonts w:ascii="宋体" w:eastAsia="宋体" w:hAnsi="宋体" w:cs="宋体"/>
          <w:sz w:val="21"/>
          <w:szCs w:val="21"/>
          <w:u w:val="single"/>
        </w:rPr>
        <w:t xml:space="preserve">  </w:t>
      </w:r>
      <w:r>
        <w:rPr>
          <w:rFonts w:ascii="宋体" w:eastAsia="宋体" w:hAnsi="宋体" w:cs="宋体"/>
          <w:sz w:val="21"/>
          <w:szCs w:val="21"/>
        </w:rPr>
        <w:t>，内容详见附件一。</w:t>
      </w:r>
      <w:r>
        <w:rPr>
          <w:rFonts w:ascii="宋体" w:eastAsia="宋体" w:hAnsi="宋体" w:cs="宋体"/>
          <w:sz w:val="21"/>
          <w:szCs w:val="21"/>
          <w:lang w:eastAsia="zh-CN"/>
        </w:rPr>
        <w:t>交付时间为</w:t>
      </w:r>
      <w:r>
        <w:rPr>
          <w:rFonts w:ascii="宋体" w:eastAsia="宋体" w:hAnsi="宋体" w:cs="宋体"/>
          <w:sz w:val="21"/>
          <w:szCs w:val="21"/>
          <w:u w:val="single"/>
        </w:rPr>
        <w:t xml:space="preserve"> </w:t>
      </w:r>
      <w:r>
        <w:rPr>
          <w:rFonts w:ascii="宋体" w:eastAsia="PMingLiU" w:hAnsi="宋体" w:cs="宋体" w:hint="default"/>
          <w:sz w:val="21"/>
          <w:szCs w:val="21"/>
          <w:u w:val="single"/>
        </w:rPr>
        <w:t>20180630</w:t>
      </w:r>
      <w:r>
        <w:rPr>
          <w:rFonts w:ascii="宋体" w:eastAsia="宋体" w:hAnsi="宋体" w:cs="宋体"/>
          <w:sz w:val="21"/>
          <w:szCs w:val="21"/>
          <w:u w:val="single"/>
        </w:rPr>
        <w:t xml:space="preserve"> </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rPr>
        <w:t xml:space="preserve">  </w:t>
      </w:r>
      <w:r>
        <w:rPr>
          <w:rFonts w:ascii="宋体" w:eastAsia="宋体" w:hAnsi="宋体" w:cs="宋体"/>
          <w:sz w:val="21"/>
          <w:szCs w:val="21"/>
          <w:u w:val="single"/>
          <w:lang w:eastAsia="zh-CN"/>
        </w:rPr>
        <w:t>完成系统联调</w:t>
      </w:r>
      <w:r>
        <w:rPr>
          <w:rFonts w:ascii="宋体" w:eastAsia="宋体" w:hAnsi="宋体" w:cs="宋体"/>
          <w:sz w:val="21"/>
          <w:szCs w:val="21"/>
          <w:u w:val="single"/>
        </w:rPr>
        <w:t xml:space="preserve">  </w:t>
      </w:r>
      <w:r>
        <w:rPr>
          <w:rFonts w:ascii="宋体" w:eastAsia="宋体" w:hAnsi="宋体" w:cs="宋体"/>
          <w:sz w:val="21"/>
          <w:szCs w:val="21"/>
        </w:rPr>
        <w:t>；</w:t>
      </w:r>
    </w:p>
    <w:p w:rsidR="00771B96" w:rsidRDefault="00C31401">
      <w:pPr>
        <w:pStyle w:val="BodyA"/>
        <w:spacing w:line="240" w:lineRule="auto"/>
        <w:ind w:firstLine="420"/>
        <w:rPr>
          <w:rFonts w:ascii="宋体" w:eastAsia="宋体" w:hAnsi="宋体" w:cs="宋体" w:hint="default"/>
          <w:sz w:val="21"/>
          <w:szCs w:val="21"/>
        </w:rPr>
      </w:pPr>
      <w:r>
        <w:rPr>
          <w:rFonts w:ascii="宋体" w:eastAsia="宋体" w:hAnsi="宋体" w:cs="宋体"/>
          <w:sz w:val="21"/>
          <w:szCs w:val="21"/>
        </w:rPr>
        <w:t>第</w:t>
      </w:r>
      <w:r>
        <w:rPr>
          <w:rFonts w:ascii="宋体" w:eastAsia="宋体" w:hAnsi="宋体" w:cs="宋体"/>
          <w:sz w:val="21"/>
          <w:szCs w:val="21"/>
          <w:lang w:eastAsia="zh-CN"/>
        </w:rPr>
        <w:t>三</w:t>
      </w:r>
      <w:r>
        <w:rPr>
          <w:rFonts w:ascii="宋体" w:eastAsia="宋体" w:hAnsi="宋体" w:cs="宋体"/>
          <w:sz w:val="21"/>
          <w:szCs w:val="21"/>
        </w:rPr>
        <w:t>阶段：项目成功上线后乙方提供</w:t>
      </w:r>
      <w:r>
        <w:rPr>
          <w:rFonts w:ascii="宋体" w:eastAsia="宋体" w:hAnsi="宋体" w:cs="宋体"/>
          <w:sz w:val="21"/>
          <w:szCs w:val="21"/>
          <w:u w:val="single"/>
        </w:rPr>
        <w:t xml:space="preserve"> </w:t>
      </w:r>
      <w:r w:rsidR="005316EB">
        <w:rPr>
          <w:rFonts w:ascii="宋体" w:eastAsia="PMingLiU" w:hAnsi="宋体" w:cs="宋体" w:hint="default"/>
          <w:sz w:val="21"/>
          <w:szCs w:val="21"/>
          <w:u w:val="single"/>
        </w:rPr>
        <w:t>6</w:t>
      </w:r>
      <w:r>
        <w:rPr>
          <w:rFonts w:ascii="宋体" w:eastAsia="宋体" w:hAnsi="宋体" w:cs="宋体"/>
          <w:sz w:val="21"/>
          <w:szCs w:val="21"/>
          <w:u w:val="single"/>
        </w:rPr>
        <w:t xml:space="preserve"> </w:t>
      </w:r>
      <w:r>
        <w:rPr>
          <w:rFonts w:ascii="宋体" w:eastAsia="宋体" w:hAnsi="宋体" w:cs="宋体"/>
          <w:sz w:val="21"/>
          <w:szCs w:val="21"/>
          <w:lang w:eastAsia="zh-CN"/>
        </w:rPr>
        <w:t>个月</w:t>
      </w:r>
      <w:r>
        <w:rPr>
          <w:rFonts w:ascii="宋体" w:eastAsia="宋体" w:hAnsi="宋体" w:cs="宋体"/>
          <w:sz w:val="21"/>
          <w:szCs w:val="21"/>
        </w:rPr>
        <w:t>后期维护工作，后期维护内容详见附件二。</w:t>
      </w:r>
      <w:r>
        <w:rPr>
          <w:rFonts w:ascii="宋体" w:eastAsia="宋体" w:hAnsi="宋体" w:cs="宋体"/>
          <w:sz w:val="21"/>
          <w:szCs w:val="21"/>
          <w:lang w:eastAsia="zh-CN"/>
        </w:rPr>
        <w:t>交付时间为</w:t>
      </w:r>
      <w:r>
        <w:rPr>
          <w:rFonts w:ascii="宋体" w:eastAsia="宋体" w:hAnsi="宋体" w:cs="宋体"/>
          <w:sz w:val="21"/>
          <w:szCs w:val="21"/>
          <w:u w:val="single"/>
        </w:rPr>
        <w:t xml:space="preserve">  </w:t>
      </w:r>
      <w:del w:id="2" w:author="dell" w:date="2018-04-17T10:00:00Z">
        <w:r w:rsidDel="00853A51">
          <w:rPr>
            <w:rFonts w:ascii="宋体" w:eastAsia="PMingLiU" w:hAnsi="宋体" w:cs="宋体" w:hint="default"/>
            <w:sz w:val="21"/>
            <w:szCs w:val="21"/>
            <w:u w:val="single"/>
          </w:rPr>
          <w:delText>2019</w:delText>
        </w:r>
        <w:r w:rsidR="003C12B8" w:rsidDel="00853A51">
          <w:rPr>
            <w:rFonts w:ascii="宋体" w:eastAsia="PMingLiU" w:hAnsi="宋体" w:cs="宋体" w:hint="default"/>
            <w:sz w:val="21"/>
            <w:szCs w:val="21"/>
            <w:u w:val="single"/>
          </w:rPr>
          <w:delText>1</w:delText>
        </w:r>
        <w:r w:rsidR="00D35159" w:rsidDel="00853A51">
          <w:rPr>
            <w:rFonts w:ascii="宋体" w:eastAsia="PMingLiU" w:hAnsi="宋体" w:cs="宋体" w:hint="default"/>
            <w:sz w:val="21"/>
            <w:szCs w:val="21"/>
            <w:u w:val="single"/>
          </w:rPr>
          <w:delText>2</w:delText>
        </w:r>
        <w:r w:rsidDel="00853A51">
          <w:rPr>
            <w:rFonts w:ascii="宋体" w:eastAsia="PMingLiU" w:hAnsi="宋体" w:cs="宋体" w:hint="default"/>
            <w:sz w:val="21"/>
            <w:szCs w:val="21"/>
            <w:u w:val="single"/>
          </w:rPr>
          <w:delText>30</w:delText>
        </w:r>
        <w:r w:rsidDel="00853A51">
          <w:rPr>
            <w:rFonts w:ascii="宋体" w:eastAsia="宋体" w:hAnsi="宋体" w:cs="宋体"/>
            <w:sz w:val="21"/>
            <w:szCs w:val="21"/>
            <w:u w:val="single"/>
          </w:rPr>
          <w:delText xml:space="preserve">  </w:delText>
        </w:r>
      </w:del>
      <w:ins w:id="3" w:author="dell" w:date="2018-04-17T10:00:00Z">
        <w:r w:rsidR="00853A51">
          <w:rPr>
            <w:rFonts w:ascii="宋体" w:eastAsia="PMingLiU" w:hAnsi="宋体" w:cs="宋体" w:hint="default"/>
            <w:sz w:val="21"/>
            <w:szCs w:val="21"/>
            <w:u w:val="single"/>
          </w:rPr>
          <w:t>201</w:t>
        </w:r>
        <w:r w:rsidR="00853A51">
          <w:rPr>
            <w:rFonts w:ascii="宋体" w:eastAsia="PMingLiU" w:hAnsi="宋体" w:cs="宋体" w:hint="default"/>
            <w:sz w:val="21"/>
            <w:szCs w:val="21"/>
            <w:u w:val="single"/>
          </w:rPr>
          <w:t>8</w:t>
        </w:r>
        <w:r w:rsidR="00853A51">
          <w:rPr>
            <w:rFonts w:ascii="宋体" w:eastAsia="PMingLiU" w:hAnsi="宋体" w:cs="宋体" w:hint="default"/>
            <w:sz w:val="21"/>
            <w:szCs w:val="21"/>
            <w:u w:val="single"/>
          </w:rPr>
          <w:t>1230</w:t>
        </w:r>
        <w:r w:rsidR="00853A51">
          <w:rPr>
            <w:rFonts w:ascii="宋体" w:eastAsia="宋体" w:hAnsi="宋体" w:cs="宋体"/>
            <w:sz w:val="21"/>
            <w:szCs w:val="21"/>
            <w:u w:val="single"/>
          </w:rPr>
          <w:t xml:space="preserve">  </w:t>
        </w:r>
      </w:ins>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rPr>
        <w:t xml:space="preserve">  </w:t>
      </w:r>
      <w:r>
        <w:rPr>
          <w:rFonts w:ascii="宋体" w:eastAsia="宋体" w:hAnsi="宋体" w:cs="宋体"/>
          <w:sz w:val="21"/>
          <w:szCs w:val="21"/>
          <w:u w:val="single"/>
          <w:lang w:eastAsia="zh-CN"/>
        </w:rPr>
        <w:t>完成软件试运行</w:t>
      </w:r>
      <w:r>
        <w:rPr>
          <w:rFonts w:ascii="宋体" w:eastAsia="宋体" w:hAnsi="宋体" w:cs="宋体"/>
          <w:sz w:val="21"/>
          <w:szCs w:val="21"/>
          <w:u w:val="single"/>
        </w:rPr>
        <w:t xml:space="preserve">  </w:t>
      </w:r>
      <w:r>
        <w:rPr>
          <w:rFonts w:ascii="宋体" w:eastAsia="宋体" w:hAnsi="宋体" w:cs="宋体"/>
          <w:sz w:val="21"/>
          <w:szCs w:val="21"/>
        </w:rPr>
        <w:t>。</w:t>
      </w:r>
    </w:p>
    <w:p w:rsidR="00771B96" w:rsidRDefault="00C31401">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甲方对乙方分阶段完成的上述服务工作进行审定、提出修改意见或确认意见，通过电子邮件发函确认。</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二、项目交付</w:t>
      </w:r>
    </w:p>
    <w:p w:rsidR="00771B96" w:rsidRDefault="00C31401">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乙方的设计、开发工作完成后，</w:t>
      </w:r>
      <w:del w:id="4" w:author="dell" w:date="2018-04-16T18:48:00Z">
        <w:r w:rsidDel="00D00FD8">
          <w:rPr>
            <w:rFonts w:ascii="宋体" w:eastAsia="宋体" w:hAnsi="宋体" w:cs="宋体"/>
            <w:sz w:val="21"/>
            <w:szCs w:val="21"/>
          </w:rPr>
          <w:delText>在甲方按照本合同约定支付全部费用的情况下</w:delText>
        </w:r>
      </w:del>
      <w:ins w:id="5" w:author="dell" w:date="2018-04-16T18:48:00Z">
        <w:r w:rsidR="00D00FD8">
          <w:rPr>
            <w:rFonts w:ascii="宋体" w:eastAsia="宋体" w:hAnsi="宋体" w:cs="宋体"/>
            <w:sz w:val="21"/>
            <w:szCs w:val="21"/>
          </w:rPr>
          <w:t>在甲方按照本合同约定支付</w:t>
        </w:r>
        <w:r w:rsidR="00D00FD8">
          <w:rPr>
            <w:rFonts w:ascii="宋体" w:eastAsia="宋体" w:hAnsi="宋体" w:cs="宋体"/>
            <w:sz w:val="21"/>
            <w:szCs w:val="21"/>
            <w:lang w:eastAsia="zh-CN"/>
          </w:rPr>
          <w:t>各阶段</w:t>
        </w:r>
        <w:r w:rsidR="00D00FD8">
          <w:rPr>
            <w:rFonts w:ascii="宋体" w:eastAsia="宋体" w:hAnsi="宋体" w:cs="宋体"/>
            <w:sz w:val="21"/>
            <w:szCs w:val="21"/>
          </w:rPr>
          <w:t>费用的情况下</w:t>
        </w:r>
      </w:ins>
      <w:r>
        <w:rPr>
          <w:rFonts w:ascii="宋体" w:eastAsia="宋体" w:hAnsi="宋体" w:cs="宋体"/>
          <w:sz w:val="21"/>
          <w:szCs w:val="21"/>
        </w:rPr>
        <w:t>，乙方应于项目完成后一周内将有关工作移交给甲方，同时交附书面说明。当甲方对乙方交付的项目验收确认后，由丙方将服务费用支付给乙方，由丙方按照第七条的约定将服务费用支付给乙方。</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三、联系方式及联系人</w:t>
      </w:r>
    </w:p>
    <w:p w:rsidR="00771B96" w:rsidRDefault="00C31401">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本合同项下，各方履行工作成果的提交、修改、确认，双方意见的回复及合同履行相关事宜的意思传达，均需由下面所列项目联系人通过电子邮件、特快专递（EMS）的方式进行。</w:t>
      </w:r>
    </w:p>
    <w:p w:rsidR="00771B96" w:rsidRDefault="00771B96">
      <w:pPr>
        <w:pStyle w:val="BodyA"/>
        <w:spacing w:line="240" w:lineRule="auto"/>
        <w:ind w:firstLine="480"/>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25"/>
        <w:gridCol w:w="8265"/>
      </w:tblGrid>
      <w:tr w:rsidR="00771B96" w:rsidTr="00771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t>甲方项目联系人：</w:t>
            </w:r>
          </w:p>
        </w:tc>
        <w:tc>
          <w:tcPr>
            <w:tcW w:w="8265" w:type="dxa"/>
          </w:tcPr>
          <w:p w:rsidR="00771B96" w:rsidRDefault="00C31401">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roofErr w:type="gramStart"/>
            <w:r>
              <w:rPr>
                <w:rFonts w:ascii="宋体" w:eastAsia="宋体" w:hAnsi="宋体" w:cs="宋体"/>
                <w:b w:val="0"/>
                <w:bCs w:val="0"/>
                <w:sz w:val="21"/>
                <w:szCs w:val="21"/>
                <w:lang w:eastAsia="zh-CN"/>
              </w:rPr>
              <w:t>亓</w:t>
            </w:r>
            <w:proofErr w:type="gramEnd"/>
            <w:r>
              <w:rPr>
                <w:rFonts w:ascii="宋体" w:eastAsia="宋体" w:hAnsi="宋体" w:cs="宋体"/>
                <w:b w:val="0"/>
                <w:bCs w:val="0"/>
                <w:sz w:val="21"/>
                <w:szCs w:val="21"/>
                <w:lang w:eastAsia="zh-CN"/>
              </w:rPr>
              <w:t>朝玉</w:t>
            </w:r>
          </w:p>
        </w:tc>
      </w:tr>
      <w:tr w:rsidR="00771B96" w:rsidTr="00771B96">
        <w:tc>
          <w:tcPr>
            <w:cnfStyle w:val="001000000000" w:firstRow="0" w:lastRow="0" w:firstColumn="1" w:lastColumn="0" w:oddVBand="0" w:evenVBand="0" w:oddHBand="0" w:evenHBand="0" w:firstRowFirstColumn="0" w:firstRowLastColumn="0" w:lastRowFirstColumn="0" w:lastRowLastColumn="0"/>
            <w:tcW w:w="2525"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lastRenderedPageBreak/>
              <w:t>电话:</w:t>
            </w:r>
          </w:p>
        </w:tc>
        <w:tc>
          <w:tcPr>
            <w:tcW w:w="8265" w:type="dxa"/>
          </w:tcPr>
          <w:p w:rsidR="00771B96" w:rsidRDefault="00C31401">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r>
              <w:rPr>
                <w:rFonts w:ascii="宋体" w:eastAsia="宋体" w:hAnsi="宋体" w:cs="宋体"/>
                <w:sz w:val="21"/>
                <w:szCs w:val="21"/>
                <w:lang w:eastAsia="zh-CN"/>
              </w:rPr>
              <w:t>13321116335</w:t>
            </w:r>
          </w:p>
        </w:tc>
      </w:tr>
      <w:tr w:rsidR="00771B96" w:rsidTr="00771B96">
        <w:tc>
          <w:tcPr>
            <w:cnfStyle w:val="001000000000" w:firstRow="0" w:lastRow="0" w:firstColumn="1" w:lastColumn="0" w:oddVBand="0" w:evenVBand="0" w:oddHBand="0" w:evenHBand="0" w:firstRowFirstColumn="0" w:firstRowLastColumn="0" w:lastRowFirstColumn="0" w:lastRowLastColumn="0"/>
            <w:tcW w:w="2525"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t>电子邮箱：</w:t>
            </w:r>
          </w:p>
        </w:tc>
        <w:tc>
          <w:tcPr>
            <w:tcW w:w="8265" w:type="dxa"/>
          </w:tcPr>
          <w:p w:rsidR="00771B96" w:rsidRDefault="00C31401">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PMingLiU" w:hAnsi="宋体" w:cs="宋体" w:hint="default"/>
                <w:sz w:val="21"/>
                <w:szCs w:val="21"/>
              </w:rPr>
            </w:pPr>
            <w:r>
              <w:rPr>
                <w:rFonts w:ascii="宋体" w:eastAsia="宋体" w:hAnsi="宋体" w:cs="宋体" w:hint="default"/>
                <w:sz w:val="21"/>
                <w:szCs w:val="21"/>
              </w:rPr>
              <w:t>q</w:t>
            </w:r>
            <w:r>
              <w:rPr>
                <w:rFonts w:ascii="宋体" w:eastAsia="宋体" w:hAnsi="宋体" w:cs="宋体"/>
                <w:sz w:val="21"/>
                <w:szCs w:val="21"/>
              </w:rPr>
              <w:t>ichy</w:t>
            </w:r>
            <w:r>
              <w:rPr>
                <w:rFonts w:ascii="宋体" w:eastAsia="PMingLiU" w:hAnsi="宋体" w:cs="宋体" w:hint="default"/>
                <w:sz w:val="21"/>
                <w:szCs w:val="21"/>
              </w:rPr>
              <w:t>@i-space.com.cn</w:t>
            </w:r>
          </w:p>
        </w:tc>
      </w:tr>
      <w:tr w:rsidR="00771B96" w:rsidTr="00771B96">
        <w:trPr>
          <w:trHeight w:val="520"/>
        </w:trPr>
        <w:tc>
          <w:tcPr>
            <w:cnfStyle w:val="001000000000" w:firstRow="0" w:lastRow="0" w:firstColumn="1" w:lastColumn="0" w:oddVBand="0" w:evenVBand="0" w:oddHBand="0" w:evenHBand="0" w:firstRowFirstColumn="0" w:firstRowLastColumn="0" w:lastRowFirstColumn="0" w:lastRowLastColumn="0"/>
            <w:tcW w:w="2525"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t>邮寄地址：</w:t>
            </w:r>
          </w:p>
        </w:tc>
        <w:tc>
          <w:tcPr>
            <w:tcW w:w="8265" w:type="dxa"/>
          </w:tcPr>
          <w:p w:rsidR="00771B96" w:rsidRDefault="00C31401">
            <w:pPr>
              <w:pStyle w:val="BodyA"/>
              <w:tabs>
                <w:tab w:val="left" w:pos="4856"/>
              </w:tabs>
              <w:spacing w:line="240" w:lineRule="auto"/>
              <w:cnfStyle w:val="000000000000" w:firstRow="0" w:lastRow="0" w:firstColumn="0" w:lastColumn="0" w:oddVBand="0" w:evenVBand="0" w:oddHBand="0" w:evenHBand="0" w:firstRowFirstColumn="0" w:firstRowLastColumn="0" w:lastRowFirstColumn="0" w:lastRowLastColumn="0"/>
              <w:rPr>
                <w:rFonts w:ascii="宋体" w:eastAsiaTheme="minorEastAsia" w:hAnsi="宋体" w:cs="宋体" w:hint="default"/>
                <w:sz w:val="21"/>
                <w:szCs w:val="21"/>
                <w:lang w:eastAsia="zh-CN"/>
              </w:rPr>
            </w:pPr>
            <w:r>
              <w:rPr>
                <w:rFonts w:ascii="宋体" w:eastAsiaTheme="minorEastAsia" w:hAnsi="宋体" w:cs="宋体"/>
                <w:sz w:val="21"/>
                <w:szCs w:val="21"/>
                <w:lang w:eastAsia="zh-CN"/>
              </w:rPr>
              <w:t>北京市亦庄经济技术开发区地盛南街9号1栋315室</w:t>
            </w:r>
          </w:p>
        </w:tc>
      </w:tr>
    </w:tbl>
    <w:p w:rsidR="00771B96" w:rsidRDefault="00771B96">
      <w:pPr>
        <w:pStyle w:val="BodyA"/>
        <w:spacing w:line="240" w:lineRule="auto"/>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40"/>
        <w:gridCol w:w="8250"/>
      </w:tblGrid>
      <w:tr w:rsidR="00771B96" w:rsidTr="00771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t>乙方项目联系人：</w:t>
            </w:r>
          </w:p>
        </w:tc>
        <w:tc>
          <w:tcPr>
            <w:tcW w:w="8250" w:type="dxa"/>
          </w:tcPr>
          <w:p w:rsidR="00771B96" w:rsidRDefault="00771B96">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b w:val="0"/>
                <w:bCs w:val="0"/>
                <w:sz w:val="21"/>
                <w:szCs w:val="21"/>
                <w:lang w:eastAsia="zh-CN"/>
              </w:rPr>
            </w:pPr>
          </w:p>
        </w:tc>
      </w:tr>
      <w:tr w:rsidR="00771B96" w:rsidTr="00771B96">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t>电话:</w:t>
            </w:r>
          </w:p>
        </w:tc>
        <w:tc>
          <w:tcPr>
            <w:tcW w:w="8250" w:type="dxa"/>
          </w:tcPr>
          <w:p w:rsidR="00771B96" w:rsidRDefault="00771B96">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r w:rsidR="00771B96" w:rsidTr="00771B96">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t>电子邮箱：</w:t>
            </w:r>
          </w:p>
        </w:tc>
        <w:tc>
          <w:tcPr>
            <w:tcW w:w="8250" w:type="dxa"/>
          </w:tcPr>
          <w:p w:rsidR="00771B96" w:rsidRDefault="00771B96">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r w:rsidR="00771B96" w:rsidTr="00771B96">
        <w:trPr>
          <w:trHeight w:val="520"/>
        </w:trPr>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t>邮寄地址：</w:t>
            </w:r>
          </w:p>
        </w:tc>
        <w:tc>
          <w:tcPr>
            <w:tcW w:w="8250" w:type="dxa"/>
          </w:tcPr>
          <w:p w:rsidR="00771B96" w:rsidRDefault="00771B96">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bl>
    <w:p w:rsidR="00771B96" w:rsidRDefault="00771B96">
      <w:pPr>
        <w:pStyle w:val="BodyA"/>
        <w:spacing w:line="240" w:lineRule="auto"/>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40"/>
        <w:gridCol w:w="8250"/>
      </w:tblGrid>
      <w:tr w:rsidR="00771B96" w:rsidTr="00771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rPr>
            </w:pPr>
            <w:r>
              <w:rPr>
                <w:rFonts w:ascii="宋体" w:eastAsia="宋体" w:hAnsi="宋体" w:cs="宋体"/>
                <w:b w:val="0"/>
                <w:bCs w:val="0"/>
                <w:sz w:val="21"/>
                <w:szCs w:val="21"/>
              </w:rPr>
              <w:t>丙方项目联系人：</w:t>
            </w:r>
          </w:p>
        </w:tc>
        <w:tc>
          <w:tcPr>
            <w:tcW w:w="8250" w:type="dxa"/>
          </w:tcPr>
          <w:p w:rsidR="00771B96" w:rsidRDefault="00C31401">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sz w:val="21"/>
                <w:szCs w:val="21"/>
                <w:lang w:val="en-US" w:eastAsia="zh-CN"/>
              </w:rPr>
            </w:pPr>
            <w:r>
              <w:rPr>
                <w:rFonts w:ascii="宋体" w:eastAsia="宋体" w:hAnsi="宋体" w:cs="宋体"/>
                <w:sz w:val="21"/>
                <w:szCs w:val="21"/>
                <w:lang w:val="en-US" w:eastAsia="zh-CN"/>
              </w:rPr>
              <w:t>贾莉</w:t>
            </w:r>
          </w:p>
        </w:tc>
      </w:tr>
      <w:tr w:rsidR="00771B96" w:rsidTr="00771B96">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rPr>
            </w:pPr>
            <w:r>
              <w:rPr>
                <w:rFonts w:ascii="宋体" w:eastAsia="宋体" w:hAnsi="宋体" w:cs="宋体"/>
                <w:b w:val="0"/>
                <w:bCs w:val="0"/>
                <w:sz w:val="21"/>
                <w:szCs w:val="21"/>
              </w:rPr>
              <w:t>电话:</w:t>
            </w:r>
          </w:p>
        </w:tc>
        <w:tc>
          <w:tcPr>
            <w:tcW w:w="8250" w:type="dxa"/>
          </w:tcPr>
          <w:p w:rsidR="00771B96" w:rsidRDefault="00C31401">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rPr>
            </w:pPr>
            <w:r>
              <w:rPr>
                <w:rFonts w:ascii="宋体" w:eastAsia="宋体" w:hAnsi="宋体" w:cs="宋体" w:hint="default"/>
                <w:sz w:val="21"/>
                <w:szCs w:val="21"/>
              </w:rPr>
              <w:t>18514783764</w:t>
            </w:r>
          </w:p>
        </w:tc>
      </w:tr>
      <w:tr w:rsidR="00771B96" w:rsidTr="00771B96">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rPr>
            </w:pPr>
            <w:r>
              <w:rPr>
                <w:rFonts w:ascii="宋体" w:eastAsia="宋体" w:hAnsi="宋体" w:cs="宋体"/>
                <w:b w:val="0"/>
                <w:bCs w:val="0"/>
                <w:sz w:val="21"/>
                <w:szCs w:val="21"/>
              </w:rPr>
              <w:t>电子邮箱：</w:t>
            </w:r>
          </w:p>
        </w:tc>
        <w:tc>
          <w:tcPr>
            <w:tcW w:w="8250" w:type="dxa"/>
          </w:tcPr>
          <w:p w:rsidR="00771B96" w:rsidRDefault="00C31401">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val="en-US" w:eastAsia="zh-CN"/>
              </w:rPr>
            </w:pPr>
            <w:r>
              <w:rPr>
                <w:rFonts w:ascii="宋体" w:eastAsia="宋体" w:hAnsi="宋体" w:cs="宋体"/>
                <w:sz w:val="21"/>
                <w:szCs w:val="21"/>
                <w:lang w:val="en-US" w:eastAsia="zh-CN"/>
              </w:rPr>
              <w:t>Jiali@shixian.com</w:t>
            </w:r>
          </w:p>
        </w:tc>
      </w:tr>
      <w:tr w:rsidR="00771B96" w:rsidTr="00771B96">
        <w:trPr>
          <w:trHeight w:val="549"/>
        </w:trPr>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rPr>
            </w:pPr>
            <w:r>
              <w:rPr>
                <w:rFonts w:ascii="宋体" w:eastAsia="宋体" w:hAnsi="宋体" w:cs="宋体"/>
                <w:b w:val="0"/>
                <w:bCs w:val="0"/>
                <w:sz w:val="21"/>
                <w:szCs w:val="21"/>
              </w:rPr>
              <w:t>邮寄地址：</w:t>
            </w:r>
          </w:p>
        </w:tc>
        <w:tc>
          <w:tcPr>
            <w:tcW w:w="8250" w:type="dxa"/>
          </w:tcPr>
          <w:p w:rsidR="00771B96" w:rsidRDefault="00C31401">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1"/>
                <w:szCs w:val="21"/>
                <w:lang w:val="zh-TW"/>
              </w:rPr>
            </w:pPr>
            <w:r>
              <w:rPr>
                <w:rFonts w:ascii="宋体" w:eastAsia="宋体" w:hAnsi="宋体" w:cs="宋体" w:hint="eastAsia"/>
                <w:sz w:val="21"/>
                <w:szCs w:val="21"/>
                <w:lang w:val="zh-TW" w:eastAsia="zh-TW"/>
              </w:rPr>
              <w:t>北京市海淀区鼎好大厦A</w:t>
            </w:r>
            <w:r>
              <w:rPr>
                <w:rFonts w:ascii="宋体" w:eastAsia="宋体" w:hAnsi="宋体" w:cs="宋体" w:hint="eastAsia"/>
                <w:sz w:val="21"/>
                <w:szCs w:val="21"/>
                <w:lang w:val="zh-TW"/>
              </w:rPr>
              <w:t>座19楼</w:t>
            </w:r>
            <w:r>
              <w:rPr>
                <w:rFonts w:ascii="宋体" w:eastAsia="宋体" w:hAnsi="宋体" w:cs="宋体" w:hint="eastAsia"/>
                <w:sz w:val="21"/>
                <w:szCs w:val="21"/>
                <w:lang w:val="zh-TW" w:eastAsia="zh-TW"/>
              </w:rPr>
              <w:t>1922</w:t>
            </w:r>
            <w:r>
              <w:rPr>
                <w:rFonts w:ascii="宋体" w:eastAsia="宋体" w:hAnsi="宋体" w:cs="宋体" w:hint="eastAsia"/>
                <w:sz w:val="21"/>
                <w:szCs w:val="21"/>
                <w:lang w:val="zh-TW"/>
              </w:rPr>
              <w:t>室</w:t>
            </w:r>
          </w:p>
        </w:tc>
      </w:tr>
      <w:tr w:rsidR="00771B96" w:rsidTr="00771B96">
        <w:trPr>
          <w:trHeight w:val="310"/>
        </w:trPr>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rPr>
            </w:pPr>
            <w:r>
              <w:rPr>
                <w:rFonts w:ascii="宋体" w:eastAsia="宋体" w:hAnsi="宋体" w:cs="宋体"/>
                <w:b w:val="0"/>
                <w:bCs w:val="0"/>
                <w:sz w:val="21"/>
                <w:szCs w:val="21"/>
              </w:rPr>
              <w:t>银行账户：</w:t>
            </w:r>
          </w:p>
        </w:tc>
        <w:tc>
          <w:tcPr>
            <w:tcW w:w="8250" w:type="dxa"/>
          </w:tcPr>
          <w:p w:rsidR="00771B96" w:rsidRDefault="00C31401">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1"/>
                <w:szCs w:val="21"/>
                <w:lang w:val="zh-TW" w:eastAsia="zh-TW"/>
              </w:rPr>
            </w:pPr>
            <w:r>
              <w:rPr>
                <w:rFonts w:ascii="宋体" w:eastAsia="宋体" w:hAnsi="宋体" w:cs="宋体" w:hint="eastAsia"/>
                <w:sz w:val="21"/>
                <w:szCs w:val="21"/>
                <w:lang w:val="zh-TW" w:eastAsia="zh-TW"/>
              </w:rPr>
              <w:t>0200004509201159553</w:t>
            </w:r>
          </w:p>
        </w:tc>
      </w:tr>
      <w:tr w:rsidR="00771B96" w:rsidTr="00771B96">
        <w:trPr>
          <w:trHeight w:val="591"/>
        </w:trPr>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rPr>
            </w:pPr>
            <w:r>
              <w:rPr>
                <w:rFonts w:ascii="宋体" w:eastAsia="宋体" w:hAnsi="宋体" w:cs="宋体"/>
                <w:b w:val="0"/>
                <w:bCs w:val="0"/>
                <w:sz w:val="21"/>
                <w:szCs w:val="21"/>
              </w:rPr>
              <w:t>开户行：</w:t>
            </w:r>
          </w:p>
        </w:tc>
        <w:tc>
          <w:tcPr>
            <w:tcW w:w="8250" w:type="dxa"/>
          </w:tcPr>
          <w:p w:rsidR="00771B96" w:rsidRDefault="00C31401">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rPr>
            </w:pPr>
            <w:r>
              <w:rPr>
                <w:rFonts w:ascii="宋体" w:eastAsia="宋体" w:hAnsi="宋体" w:cs="宋体"/>
                <w:sz w:val="21"/>
                <w:szCs w:val="21"/>
              </w:rPr>
              <w:t>中国工商银行北京市海淀西区支行</w:t>
            </w:r>
          </w:p>
        </w:tc>
      </w:tr>
    </w:tbl>
    <w:p w:rsidR="00771B96" w:rsidRDefault="00771B96">
      <w:pPr>
        <w:pStyle w:val="BodyA"/>
        <w:spacing w:line="240" w:lineRule="auto"/>
        <w:rPr>
          <w:rFonts w:ascii="宋体" w:eastAsia="宋体" w:hAnsi="宋体" w:cs="宋体" w:hint="default"/>
          <w:sz w:val="21"/>
          <w:szCs w:val="21"/>
          <w:lang w:eastAsia="zh-CN"/>
        </w:rPr>
      </w:pPr>
    </w:p>
    <w:p w:rsidR="00771B96" w:rsidRDefault="00C31401">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以上任何一方项目对接人员或信息如有变更，应提前5个工作日，以书面的方式通知协议其他方，以保证双方履约行为的有效性。否则，由此产生的一切不利后果须由变更方自行承担。</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四、甲方的权利义务：</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甲方根据自身项目需求而制定项目需求书，并对乙方所完成的工作内容进行验收。在本合同有效期内，项目需求以合同附件为标准，如有变更，需与乙方协商，并以实际工作量的增减重新确定技术服务费用；</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 xml:space="preserve">甲方应根据本协议或补充协议中关于费用及付款方式的约定，按期支付本合同约定的技术服务费用。 </w:t>
      </w:r>
    </w:p>
    <w:p w:rsidR="00771B96" w:rsidRDefault="00C31401">
      <w:pPr>
        <w:pStyle w:val="BodyA"/>
        <w:numPr>
          <w:ilvl w:val="0"/>
          <w:numId w:val="2"/>
        </w:numPr>
        <w:spacing w:line="240" w:lineRule="auto"/>
        <w:rPr>
          <w:rFonts w:ascii="宋体" w:eastAsia="宋体" w:hAnsi="宋体" w:cs="宋体" w:hint="default"/>
          <w:sz w:val="21"/>
          <w:szCs w:val="21"/>
          <w:lang w:val="en-US"/>
        </w:rPr>
      </w:pPr>
      <w:r>
        <w:rPr>
          <w:rFonts w:ascii="宋体" w:eastAsia="宋体" w:hAnsi="宋体" w:cs="宋体"/>
          <w:sz w:val="21"/>
          <w:szCs w:val="21"/>
          <w:lang w:val="en-US"/>
        </w:rPr>
        <w:t xml:space="preserve"> </w:t>
      </w:r>
      <w:r>
        <w:rPr>
          <w:rFonts w:ascii="宋体" w:eastAsia="宋体" w:hAnsi="宋体" w:cs="宋体"/>
          <w:sz w:val="21"/>
          <w:szCs w:val="21"/>
        </w:rPr>
        <w:t>甲方委托乙方设计、开发的内容不得含有反动、色情、暴力及违反国家法律规定的内容；甲方向乙方提供的用于本项目的资料不得存在侵犯他人权益的情形；</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为使乙方开发顺利进行并完成，甲方需自身具备或提供以下条件，包含但不限于：</w:t>
      </w:r>
    </w:p>
    <w:p w:rsidR="00771B96" w:rsidRDefault="00C31401">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云服务器账号；</w:t>
      </w:r>
    </w:p>
    <w:p w:rsidR="00771B96" w:rsidRDefault="00C31401">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管理后台账号；</w:t>
      </w:r>
    </w:p>
    <w:p w:rsidR="00771B96" w:rsidRDefault="00C31401">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第三方短信、邮件平台账号；</w:t>
      </w:r>
    </w:p>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sz w:val="21"/>
          <w:szCs w:val="21"/>
        </w:rPr>
        <w:t>乙方在甲方书面同意的情况下可付费使用第三方平台帮助开发，费用由甲方承担。</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lang w:eastAsia="zh-CN"/>
        </w:rPr>
        <w:lastRenderedPageBreak/>
        <w:t>甲方支付给乙方的所有款项，包含但不限于兼职薪水、丙方服务费等，需</w:t>
      </w:r>
      <w:proofErr w:type="gramStart"/>
      <w:r>
        <w:rPr>
          <w:rFonts w:ascii="宋体" w:eastAsia="宋体" w:hAnsi="宋体" w:cs="宋体"/>
          <w:sz w:val="21"/>
          <w:szCs w:val="21"/>
          <w:lang w:eastAsia="zh-CN"/>
        </w:rPr>
        <w:t>经由实现网</w:t>
      </w:r>
      <w:proofErr w:type="gramEnd"/>
      <w:r>
        <w:rPr>
          <w:rFonts w:ascii="宋体" w:eastAsia="宋体" w:hAnsi="宋体" w:cs="宋体"/>
          <w:sz w:val="21"/>
          <w:szCs w:val="21"/>
          <w:lang w:eastAsia="zh-CN"/>
        </w:rPr>
        <w:t>进行支付。</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五、乙方的权利义务：</w:t>
      </w:r>
    </w:p>
    <w:p w:rsidR="00771B96" w:rsidRDefault="00C31401">
      <w:pPr>
        <w:pStyle w:val="BodyA"/>
        <w:numPr>
          <w:ilvl w:val="0"/>
          <w:numId w:val="3"/>
        </w:numPr>
        <w:spacing w:line="240" w:lineRule="auto"/>
        <w:rPr>
          <w:rFonts w:ascii="宋体" w:eastAsia="宋体" w:hAnsi="宋体" w:cs="宋体" w:hint="default"/>
          <w:sz w:val="21"/>
          <w:szCs w:val="21"/>
        </w:rPr>
      </w:pPr>
      <w:r>
        <w:rPr>
          <w:rFonts w:ascii="宋体" w:eastAsia="宋体" w:hAnsi="宋体" w:cs="宋体"/>
          <w:sz w:val="21"/>
          <w:szCs w:val="21"/>
        </w:rPr>
        <w:t>乙方保证按照甲方的要求，按质按量完成本合同约定的项目，并按时提交项目设计方案及最终产品（包括源文件等）。</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乙方保证制作并提供给甲方的整个项目作品为自有创作</w:t>
      </w:r>
      <w:r>
        <w:rPr>
          <w:rFonts w:ascii="宋体" w:eastAsia="宋体" w:hAnsi="宋体" w:cs="宋体"/>
          <w:sz w:val="21"/>
          <w:szCs w:val="21"/>
          <w:lang w:val="en-US"/>
        </w:rPr>
        <w:t>(</w:t>
      </w:r>
      <w:r>
        <w:rPr>
          <w:rFonts w:ascii="宋体" w:eastAsia="宋体" w:hAnsi="宋体" w:cs="宋体"/>
          <w:sz w:val="21"/>
          <w:szCs w:val="21"/>
        </w:rPr>
        <w:t>包括但不限于任何图像、照片、动画、录像、录音、音乐文字以及小型应用程序，由甲方提供的除外</w:t>
      </w:r>
      <w:r>
        <w:rPr>
          <w:rFonts w:ascii="宋体" w:eastAsia="宋体" w:hAnsi="宋体" w:cs="宋体"/>
          <w:sz w:val="21"/>
          <w:szCs w:val="21"/>
          <w:lang w:val="en-US"/>
        </w:rPr>
        <w:t>)</w:t>
      </w:r>
      <w:r>
        <w:rPr>
          <w:rFonts w:ascii="宋体" w:eastAsia="宋体" w:hAnsi="宋体" w:cs="宋体"/>
          <w:sz w:val="21"/>
          <w:szCs w:val="21"/>
        </w:rPr>
        <w:t>，乙方有责任向甲方出示一切相关的证明材料。</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乙方按照本合同完成的项目的所有知识产权，在甲方未支付技术服务费时仍归乙方所有；甲方按照合同约定支付技术服务费后归甲方所有。</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须对设计、开发过程中所知悉的甲方商业信息保密，不得向第三方泄密。乙方负有保护义务的商业秘密主要包括：乙方从甲方获得的与工作有关或因工作产生的任何商业、营销、客户、运营数据或其他性质的资料。未经甲方书面同意，乙方不得公开发表或以任何形式对其他人泄露与本项目有关的所有资料。保密期限自本协议生效之日起，除非甲方通过书面通知明确说明本协议所涉及的信息可以不用保密，乙方必须按照本协议所承担的保密义务对在结束协议前收到的本项目相关的信息进行保密，保密期限不受本协议有效期限的限制。</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乙方自甲方对本项目验收之日起，为甲方提供为期</w:t>
      </w:r>
      <w:r>
        <w:rPr>
          <w:rFonts w:ascii="宋体" w:eastAsia="宋体" w:hAnsi="宋体" w:cs="宋体"/>
          <w:sz w:val="21"/>
          <w:szCs w:val="21"/>
          <w:u w:val="single"/>
          <w:lang w:val="en-US"/>
        </w:rPr>
        <w:t xml:space="preserve">  </w:t>
      </w:r>
      <w:del w:id="6" w:author="dell" w:date="2018-04-16T18:49:00Z">
        <w:r w:rsidDel="009439DE">
          <w:rPr>
            <w:rFonts w:ascii="宋体" w:eastAsia="宋体" w:hAnsi="宋体" w:cs="宋体" w:hint="default"/>
            <w:sz w:val="21"/>
            <w:szCs w:val="21"/>
            <w:u w:val="single"/>
            <w:lang w:val="en-US"/>
          </w:rPr>
          <w:delText>12</w:delText>
        </w:r>
        <w:r w:rsidDel="009439DE">
          <w:rPr>
            <w:rFonts w:ascii="宋体" w:eastAsia="宋体" w:hAnsi="宋体" w:cs="宋体"/>
            <w:sz w:val="21"/>
            <w:szCs w:val="21"/>
            <w:u w:val="single"/>
            <w:lang w:val="en-US"/>
          </w:rPr>
          <w:delText xml:space="preserve"> </w:delText>
        </w:r>
      </w:del>
      <w:ins w:id="7" w:author="dell" w:date="2018-04-16T18:49:00Z">
        <w:r w:rsidR="009439DE">
          <w:rPr>
            <w:rFonts w:ascii="宋体" w:eastAsia="宋体" w:hAnsi="宋体" w:cs="宋体" w:hint="default"/>
            <w:sz w:val="21"/>
            <w:szCs w:val="21"/>
            <w:u w:val="single"/>
            <w:lang w:val="en-US"/>
          </w:rPr>
          <w:t>6</w:t>
        </w:r>
        <w:r w:rsidR="009439DE">
          <w:rPr>
            <w:rFonts w:ascii="宋体" w:eastAsia="宋体" w:hAnsi="宋体" w:cs="宋体"/>
            <w:sz w:val="21"/>
            <w:szCs w:val="21"/>
            <w:u w:val="single"/>
            <w:lang w:val="en-US"/>
          </w:rPr>
          <w:t xml:space="preserve"> </w:t>
        </w:r>
      </w:ins>
      <w:r>
        <w:rPr>
          <w:rFonts w:ascii="宋体" w:eastAsia="宋体" w:hAnsi="宋体" w:cs="宋体"/>
          <w:sz w:val="21"/>
          <w:szCs w:val="21"/>
        </w:rPr>
        <w:t>月的后期维护服务，服务内容详见附件二。</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乙方需向丙方支付项目总金额的10%作为服务费，在项目完工时结算。</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六、丙方的权利义务：</w:t>
      </w:r>
    </w:p>
    <w:p w:rsidR="00771B96" w:rsidRDefault="00C31401">
      <w:pPr>
        <w:pStyle w:val="BodyA"/>
        <w:numPr>
          <w:ilvl w:val="0"/>
          <w:numId w:val="4"/>
        </w:numPr>
        <w:spacing w:line="240" w:lineRule="auto"/>
        <w:rPr>
          <w:rFonts w:ascii="宋体" w:eastAsia="宋体" w:hAnsi="宋体" w:cs="宋体" w:hint="default"/>
          <w:sz w:val="21"/>
          <w:szCs w:val="21"/>
        </w:rPr>
      </w:pPr>
      <w:r>
        <w:rPr>
          <w:rFonts w:ascii="宋体" w:eastAsia="宋体" w:hAnsi="宋体" w:cs="宋体"/>
          <w:sz w:val="21"/>
          <w:szCs w:val="21"/>
        </w:rPr>
        <w:t>丙方对本合同项下的技术服务费用具有担保责任。当乙方按照本合同的约定完成项目后，经甲方按本合同约定确认后，丙方在</w:t>
      </w:r>
      <w:r>
        <w:rPr>
          <w:rFonts w:ascii="宋体" w:eastAsia="宋体" w:hAnsi="宋体" w:cs="宋体"/>
          <w:sz w:val="21"/>
          <w:szCs w:val="21"/>
          <w:u w:val="single"/>
        </w:rPr>
        <w:t xml:space="preserve"> </w:t>
      </w:r>
      <w:r>
        <w:rPr>
          <w:rFonts w:ascii="宋体" w:eastAsia="宋体" w:hAnsi="宋体" w:cs="宋体"/>
          <w:sz w:val="21"/>
          <w:szCs w:val="21"/>
          <w:u w:val="single"/>
          <w:lang w:eastAsia="zh-CN"/>
        </w:rPr>
        <w:t>3</w:t>
      </w:r>
      <w:r>
        <w:rPr>
          <w:rFonts w:ascii="宋体" w:eastAsia="宋体" w:hAnsi="宋体" w:cs="宋体"/>
          <w:sz w:val="21"/>
          <w:szCs w:val="21"/>
          <w:u w:val="single"/>
        </w:rPr>
        <w:t xml:space="preserve"> </w:t>
      </w:r>
      <w:r>
        <w:rPr>
          <w:rFonts w:ascii="宋体" w:eastAsia="宋体" w:hAnsi="宋体" w:cs="宋体"/>
          <w:sz w:val="21"/>
          <w:szCs w:val="21"/>
        </w:rPr>
        <w:t>个工作日内向乙方支付甲方所支付的技术服务费。</w:t>
      </w:r>
    </w:p>
    <w:p w:rsidR="00771B96" w:rsidRPr="009D077D" w:rsidRDefault="00C31401">
      <w:pPr>
        <w:pStyle w:val="BodyA"/>
        <w:numPr>
          <w:ilvl w:val="0"/>
          <w:numId w:val="2"/>
        </w:numPr>
        <w:spacing w:line="240" w:lineRule="auto"/>
        <w:rPr>
          <w:ins w:id="8" w:author="dell" w:date="2018-04-16T18:50:00Z"/>
          <w:rFonts w:ascii="宋体" w:eastAsia="宋体" w:hAnsi="宋体" w:cs="宋体" w:hint="default"/>
          <w:sz w:val="21"/>
          <w:szCs w:val="21"/>
          <w:rPrChange w:id="9" w:author="dell" w:date="2018-04-16T18:50:00Z">
            <w:rPr>
              <w:ins w:id="10" w:author="dell" w:date="2018-04-16T18:50:00Z"/>
              <w:rFonts w:ascii="宋体" w:eastAsia="PMingLiU" w:hAnsi="宋体" w:cs="宋体" w:hint="default"/>
              <w:sz w:val="21"/>
              <w:szCs w:val="21"/>
            </w:rPr>
          </w:rPrChange>
        </w:rPr>
      </w:pPr>
      <w:r>
        <w:rPr>
          <w:rFonts w:ascii="宋体" w:eastAsia="宋体" w:hAnsi="宋体" w:cs="宋体"/>
          <w:sz w:val="21"/>
          <w:szCs w:val="21"/>
        </w:rPr>
        <w:t>若丙方因任何原因未能向乙方支付甲方已支付的技术服务费，甲、</w:t>
      </w:r>
      <w:r>
        <w:rPr>
          <w:rFonts w:ascii="宋体" w:eastAsia="宋体" w:hAnsi="宋体" w:cs="宋体"/>
          <w:sz w:val="21"/>
          <w:szCs w:val="21"/>
          <w:lang w:eastAsia="zh-CN"/>
        </w:rPr>
        <w:t>乙双</w:t>
      </w:r>
      <w:r>
        <w:rPr>
          <w:rFonts w:ascii="宋体" w:eastAsia="宋体" w:hAnsi="宋体" w:cs="宋体"/>
          <w:sz w:val="21"/>
          <w:szCs w:val="21"/>
        </w:rPr>
        <w:t>方不承担任何责任，丙方承担因此</w:t>
      </w:r>
      <w:r>
        <w:rPr>
          <w:rFonts w:ascii="宋体" w:eastAsia="宋体" w:hAnsi="宋体" w:cs="宋体"/>
          <w:sz w:val="21"/>
          <w:szCs w:val="21"/>
          <w:lang w:eastAsia="zh-CN"/>
        </w:rPr>
        <w:t>产生的</w:t>
      </w:r>
      <w:r>
        <w:rPr>
          <w:rFonts w:ascii="宋体" w:eastAsia="宋体" w:hAnsi="宋体" w:cs="宋体"/>
          <w:sz w:val="21"/>
          <w:szCs w:val="21"/>
        </w:rPr>
        <w:t>全部责任。</w:t>
      </w:r>
    </w:p>
    <w:p w:rsidR="009D077D" w:rsidRDefault="006528C9">
      <w:pPr>
        <w:pStyle w:val="BodyA"/>
        <w:numPr>
          <w:ilvl w:val="0"/>
          <w:numId w:val="2"/>
        </w:numPr>
        <w:spacing w:line="240" w:lineRule="auto"/>
        <w:rPr>
          <w:rFonts w:ascii="宋体" w:eastAsia="宋体" w:hAnsi="宋体" w:cs="宋体" w:hint="default"/>
          <w:sz w:val="21"/>
          <w:szCs w:val="21"/>
        </w:rPr>
      </w:pPr>
      <w:ins w:id="11" w:author="dell" w:date="2018-04-16T18:50:00Z">
        <w:r>
          <w:rPr>
            <w:rFonts w:ascii="宋体" w:eastAsia="宋体" w:hAnsi="宋体" w:cs="宋体"/>
            <w:sz w:val="21"/>
            <w:szCs w:val="21"/>
            <w:lang w:eastAsia="zh-CN"/>
          </w:rPr>
          <w:t>丙</w:t>
        </w:r>
        <w:r w:rsidR="009D077D">
          <w:rPr>
            <w:rFonts w:ascii="宋体" w:eastAsia="宋体" w:hAnsi="宋体" w:cs="宋体"/>
            <w:sz w:val="21"/>
            <w:szCs w:val="21"/>
          </w:rPr>
          <w:t>方须对设计、开发过程中所知悉的甲方商业信息保密，不得向第三方泄密。</w:t>
        </w:r>
      </w:ins>
      <w:ins w:id="12" w:author="dell" w:date="2018-04-16T18:51:00Z">
        <w:r>
          <w:rPr>
            <w:rFonts w:ascii="宋体" w:eastAsia="宋体" w:hAnsi="宋体" w:cs="宋体"/>
            <w:sz w:val="21"/>
            <w:szCs w:val="21"/>
            <w:lang w:eastAsia="zh-CN"/>
          </w:rPr>
          <w:t>丙</w:t>
        </w:r>
      </w:ins>
      <w:ins w:id="13" w:author="dell" w:date="2018-04-16T18:50:00Z">
        <w:r w:rsidR="009D077D">
          <w:rPr>
            <w:rFonts w:ascii="宋体" w:eastAsia="宋体" w:hAnsi="宋体" w:cs="宋体"/>
            <w:sz w:val="21"/>
            <w:szCs w:val="21"/>
          </w:rPr>
          <w:t>方负有保护义务的商业秘密主要包括：</w:t>
        </w:r>
      </w:ins>
      <w:ins w:id="14" w:author="dell" w:date="2018-04-16T18:51:00Z">
        <w:r>
          <w:rPr>
            <w:rFonts w:ascii="宋体" w:eastAsia="宋体" w:hAnsi="宋体" w:cs="宋体"/>
            <w:sz w:val="21"/>
            <w:szCs w:val="21"/>
            <w:lang w:eastAsia="zh-CN"/>
          </w:rPr>
          <w:t>丙</w:t>
        </w:r>
      </w:ins>
      <w:ins w:id="15" w:author="dell" w:date="2018-04-16T18:50:00Z">
        <w:r w:rsidR="009D077D">
          <w:rPr>
            <w:rFonts w:ascii="宋体" w:eastAsia="宋体" w:hAnsi="宋体" w:cs="宋体"/>
            <w:sz w:val="21"/>
            <w:szCs w:val="21"/>
          </w:rPr>
          <w:t>方从甲方获得的与工作有关或因工作产生的任何商业、营销、客户、运营数据或其他性质的资料。未经甲方书面同意，</w:t>
        </w:r>
      </w:ins>
      <w:ins w:id="16" w:author="dell" w:date="2018-04-16T18:51:00Z">
        <w:r>
          <w:rPr>
            <w:rFonts w:ascii="宋体" w:eastAsia="宋体" w:hAnsi="宋体" w:cs="宋体"/>
            <w:sz w:val="21"/>
            <w:szCs w:val="21"/>
            <w:lang w:eastAsia="zh-CN"/>
          </w:rPr>
          <w:t>丙</w:t>
        </w:r>
      </w:ins>
      <w:ins w:id="17" w:author="dell" w:date="2018-04-16T18:50:00Z">
        <w:r w:rsidR="009D077D">
          <w:rPr>
            <w:rFonts w:ascii="宋体" w:eastAsia="宋体" w:hAnsi="宋体" w:cs="宋体"/>
            <w:sz w:val="21"/>
            <w:szCs w:val="21"/>
          </w:rPr>
          <w:t>方不得公开发表或以任何形式对其他人泄露与本项目有关的所有资料。保密期限自本协议生效之日起，除非甲方通过书面通知明确说明本协议所涉及的信息可以不用保密，</w:t>
        </w:r>
      </w:ins>
      <w:ins w:id="18" w:author="dell" w:date="2018-04-16T18:51:00Z">
        <w:r>
          <w:rPr>
            <w:rFonts w:ascii="宋体" w:eastAsia="宋体" w:hAnsi="宋体" w:cs="宋体"/>
            <w:sz w:val="21"/>
            <w:szCs w:val="21"/>
            <w:lang w:eastAsia="zh-CN"/>
          </w:rPr>
          <w:t>丙</w:t>
        </w:r>
      </w:ins>
      <w:ins w:id="19" w:author="dell" w:date="2018-04-16T18:50:00Z">
        <w:r w:rsidR="009D077D">
          <w:rPr>
            <w:rFonts w:ascii="宋体" w:eastAsia="宋体" w:hAnsi="宋体" w:cs="宋体"/>
            <w:sz w:val="21"/>
            <w:szCs w:val="21"/>
          </w:rPr>
          <w:t>方必须按照本协议所承担的保密义务对在结束协议前收到的本项目相关的信息进行保密，保密期限不受本协议有效期限的限制。</w:t>
        </w:r>
      </w:ins>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七、技术服务费</w:t>
      </w:r>
    </w:p>
    <w:p w:rsidR="00771B96" w:rsidRDefault="00C31401">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本合同下技术服务费总金额为人民币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318</w:t>
      </w:r>
      <w:r>
        <w:rPr>
          <w:rFonts w:ascii="宋体" w:eastAsia="宋体" w:hAnsi="宋体" w:cs="宋体"/>
          <w:sz w:val="21"/>
          <w:szCs w:val="21"/>
          <w:u w:val="single"/>
          <w:lang w:val="en-US" w:eastAsia="zh-CN"/>
        </w:rPr>
        <w:t>00</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叁万叁万壹仟捌佰</w:t>
      </w:r>
      <w:r>
        <w:rPr>
          <w:rFonts w:ascii="宋体" w:eastAsia="宋体" w:hAnsi="宋体" w:cs="宋体"/>
          <w:sz w:val="21"/>
          <w:szCs w:val="21"/>
          <w:u w:val="single"/>
        </w:rPr>
        <w:t xml:space="preserve">  </w:t>
      </w:r>
      <w:r>
        <w:rPr>
          <w:rFonts w:ascii="宋体" w:eastAsia="宋体" w:hAnsi="宋体" w:cs="宋体"/>
          <w:sz w:val="21"/>
          <w:szCs w:val="21"/>
        </w:rPr>
        <w:t>元整）包含：</w:t>
      </w:r>
    </w:p>
    <w:p w:rsidR="00771B96" w:rsidRDefault="00C31401">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rPr>
        <w:t>乙方技术</w:t>
      </w:r>
      <w:r>
        <w:rPr>
          <w:rFonts w:ascii="宋体" w:eastAsia="宋体" w:hAnsi="宋体" w:cs="宋体"/>
          <w:sz w:val="21"/>
          <w:szCs w:val="21"/>
          <w:lang w:eastAsia="zh-CN"/>
        </w:rPr>
        <w:t>服务费</w:t>
      </w:r>
      <w:r>
        <w:rPr>
          <w:rFonts w:ascii="宋体" w:eastAsia="宋体" w:hAnsi="宋体" w:cs="宋体"/>
          <w:sz w:val="21"/>
          <w:szCs w:val="21"/>
        </w:rPr>
        <w:t>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27</w:t>
      </w:r>
      <w:r>
        <w:rPr>
          <w:rFonts w:ascii="宋体" w:eastAsia="宋体" w:hAnsi="宋体" w:cs="宋体"/>
          <w:sz w:val="21"/>
          <w:szCs w:val="21"/>
          <w:u w:val="single"/>
          <w:lang w:val="en-US" w:eastAsia="zh-CN"/>
        </w:rPr>
        <w:t>000</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贰万</w:t>
      </w:r>
      <w:r>
        <w:rPr>
          <w:rFonts w:ascii="宋体" w:eastAsia="宋体" w:hAnsi="宋体" w:cs="宋体" w:hint="default"/>
          <w:sz w:val="21"/>
          <w:szCs w:val="21"/>
          <w:u w:val="single"/>
          <w:lang w:val="en-US" w:eastAsia="zh-CN"/>
        </w:rPr>
        <w:t>柒仟</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元整）；</w:t>
      </w:r>
    </w:p>
    <w:p w:rsidR="00771B96" w:rsidRDefault="00C31401">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rPr>
        <w:t>丙方</w:t>
      </w:r>
      <w:r>
        <w:rPr>
          <w:rFonts w:ascii="宋体" w:eastAsia="宋体" w:hAnsi="宋体" w:cs="宋体"/>
          <w:sz w:val="21"/>
          <w:szCs w:val="21"/>
          <w:lang w:eastAsia="zh-CN"/>
        </w:rPr>
        <w:t>服务费</w:t>
      </w:r>
      <w:r>
        <w:rPr>
          <w:rFonts w:ascii="宋体" w:eastAsia="宋体" w:hAnsi="宋体" w:cs="宋体"/>
          <w:sz w:val="21"/>
          <w:szCs w:val="21"/>
        </w:rPr>
        <w:t>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3</w:t>
      </w:r>
      <w:r>
        <w:rPr>
          <w:rFonts w:ascii="宋体" w:eastAsia="宋体" w:hAnsi="宋体" w:cs="宋体"/>
          <w:sz w:val="21"/>
          <w:szCs w:val="21"/>
          <w:u w:val="single"/>
          <w:lang w:val="en-US" w:eastAsia="zh-CN"/>
        </w:rPr>
        <w:t>000</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叁仟</w:t>
      </w:r>
      <w:r>
        <w:rPr>
          <w:rFonts w:ascii="宋体" w:eastAsia="宋体" w:hAnsi="宋体" w:cs="宋体"/>
          <w:sz w:val="21"/>
          <w:szCs w:val="21"/>
          <w:u w:val="single"/>
        </w:rPr>
        <w:t xml:space="preserve">  </w:t>
      </w:r>
      <w:r>
        <w:rPr>
          <w:rFonts w:ascii="宋体" w:eastAsia="宋体" w:hAnsi="宋体" w:cs="宋体"/>
          <w:sz w:val="21"/>
          <w:szCs w:val="21"/>
        </w:rPr>
        <w:t>元整）；</w:t>
      </w:r>
    </w:p>
    <w:p w:rsidR="00771B96" w:rsidRDefault="00C31401">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lang w:eastAsia="zh-CN"/>
        </w:rPr>
        <w:t>发票费用</w:t>
      </w:r>
      <w:r>
        <w:rPr>
          <w:rFonts w:ascii="宋体" w:eastAsia="宋体" w:hAnsi="宋体" w:cs="宋体"/>
          <w:sz w:val="21"/>
          <w:szCs w:val="21"/>
        </w:rPr>
        <w:t>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1800</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壹仟</w:t>
      </w:r>
      <w:r>
        <w:rPr>
          <w:rFonts w:ascii="宋体" w:eastAsia="宋体" w:hAnsi="宋体" w:cs="宋体" w:hint="default"/>
          <w:sz w:val="21"/>
          <w:szCs w:val="21"/>
          <w:u w:val="single"/>
          <w:lang w:val="en-US" w:eastAsia="zh-CN"/>
        </w:rPr>
        <w:t>捌佰</w:t>
      </w:r>
      <w:r>
        <w:rPr>
          <w:rFonts w:ascii="宋体" w:eastAsia="宋体" w:hAnsi="宋体" w:cs="宋体"/>
          <w:sz w:val="21"/>
          <w:szCs w:val="21"/>
          <w:u w:val="single"/>
        </w:rPr>
        <w:t xml:space="preserve">   </w:t>
      </w:r>
      <w:r>
        <w:rPr>
          <w:rFonts w:ascii="宋体" w:eastAsia="宋体" w:hAnsi="宋体" w:cs="宋体"/>
          <w:sz w:val="21"/>
          <w:szCs w:val="21"/>
          <w:u w:val="single"/>
          <w:lang w:eastAsia="zh-CN"/>
        </w:rPr>
        <w:t xml:space="preserve"> </w:t>
      </w:r>
      <w:r>
        <w:rPr>
          <w:rFonts w:ascii="宋体" w:eastAsia="宋体" w:hAnsi="宋体" w:cs="宋体"/>
          <w:sz w:val="21"/>
          <w:szCs w:val="21"/>
          <w:u w:val="single"/>
          <w:lang w:val="en-US"/>
        </w:rPr>
        <w:t xml:space="preserve"> </w:t>
      </w:r>
      <w:r>
        <w:rPr>
          <w:rFonts w:ascii="宋体" w:eastAsia="宋体" w:hAnsi="宋体" w:cs="宋体"/>
          <w:sz w:val="21"/>
          <w:szCs w:val="21"/>
        </w:rPr>
        <w:t>元整）。</w:t>
      </w:r>
    </w:p>
    <w:p w:rsidR="00771B96" w:rsidRPr="00D54D30" w:rsidRDefault="00C31401">
      <w:pPr>
        <w:pStyle w:val="BodyA"/>
        <w:numPr>
          <w:ilvl w:val="0"/>
          <w:numId w:val="5"/>
        </w:numPr>
        <w:spacing w:line="240" w:lineRule="auto"/>
        <w:rPr>
          <w:ins w:id="20" w:author="dell" w:date="2018-04-16T18:53:00Z"/>
          <w:rFonts w:ascii="宋体" w:eastAsia="宋体" w:hAnsi="宋体" w:cs="宋体" w:hint="default"/>
          <w:sz w:val="21"/>
          <w:szCs w:val="21"/>
          <w:rPrChange w:id="21" w:author="dell" w:date="2018-04-16T18:53:00Z">
            <w:rPr>
              <w:ins w:id="22" w:author="dell" w:date="2018-04-16T18:53:00Z"/>
              <w:rFonts w:ascii="宋体" w:eastAsia="PMingLiU" w:hAnsi="宋体" w:cs="宋体" w:hint="default"/>
              <w:sz w:val="21"/>
              <w:szCs w:val="21"/>
            </w:rPr>
          </w:rPrChange>
        </w:rPr>
      </w:pPr>
      <w:r>
        <w:rPr>
          <w:rFonts w:ascii="宋体" w:eastAsia="宋体" w:hAnsi="宋体" w:cs="宋体"/>
          <w:sz w:val="21"/>
          <w:szCs w:val="21"/>
        </w:rPr>
        <w:t>甲方应于本合同签订之日【3】日内</w:t>
      </w:r>
      <w:ins w:id="23" w:author="dell" w:date="2018-04-16T19:06:00Z">
        <w:r w:rsidR="007536BA">
          <w:rPr>
            <w:rFonts w:ascii="宋体" w:eastAsia="宋体" w:hAnsi="宋体" w:cs="宋体"/>
            <w:sz w:val="21"/>
            <w:szCs w:val="21"/>
          </w:rPr>
          <w:t>根据</w:t>
        </w:r>
        <w:r w:rsidR="007536BA">
          <w:rPr>
            <w:rFonts w:ascii="宋体" w:eastAsia="宋体" w:hAnsi="宋体" w:cs="宋体"/>
            <w:sz w:val="21"/>
            <w:szCs w:val="21"/>
            <w:lang w:eastAsia="zh-CN"/>
          </w:rPr>
          <w:t>下述付款阶段向</w:t>
        </w:r>
      </w:ins>
      <w:del w:id="24" w:author="dell" w:date="2018-04-16T19:07:00Z">
        <w:r w:rsidDel="007536BA">
          <w:rPr>
            <w:rFonts w:ascii="宋体" w:eastAsia="宋体" w:hAnsi="宋体" w:cs="宋体"/>
            <w:sz w:val="21"/>
            <w:szCs w:val="21"/>
          </w:rPr>
          <w:delText>通过</w:delText>
        </w:r>
      </w:del>
      <w:r>
        <w:rPr>
          <w:rFonts w:ascii="宋体" w:eastAsia="宋体" w:hAnsi="宋体" w:cs="宋体"/>
          <w:sz w:val="21"/>
          <w:szCs w:val="21"/>
        </w:rPr>
        <w:t>丙方平台</w:t>
      </w:r>
      <w:ins w:id="25" w:author="dell" w:date="2018-04-16T18:52:00Z">
        <w:r w:rsidR="00AE1337">
          <w:rPr>
            <w:rFonts w:ascii="宋体" w:eastAsia="宋体" w:hAnsi="宋体" w:cs="宋体"/>
            <w:sz w:val="21"/>
            <w:szCs w:val="21"/>
            <w:lang w:eastAsia="zh-CN"/>
          </w:rPr>
          <w:t>分期</w:t>
        </w:r>
      </w:ins>
      <w:r>
        <w:rPr>
          <w:rFonts w:ascii="宋体" w:eastAsia="宋体" w:hAnsi="宋体" w:cs="宋体"/>
          <w:sz w:val="21"/>
          <w:szCs w:val="21"/>
        </w:rPr>
        <w:t>支付</w:t>
      </w:r>
      <w:del w:id="26" w:author="dell" w:date="2018-04-16T19:57:00Z">
        <w:r w:rsidDel="001E2FFF">
          <w:rPr>
            <w:rFonts w:ascii="宋体" w:eastAsia="宋体" w:hAnsi="宋体" w:cs="宋体"/>
            <w:sz w:val="21"/>
            <w:szCs w:val="21"/>
            <w:lang w:eastAsia="zh-CN"/>
          </w:rPr>
          <w:delText>上述</w:delText>
        </w:r>
        <w:r w:rsidDel="00DB15E4">
          <w:rPr>
            <w:rFonts w:ascii="宋体" w:eastAsia="宋体" w:hAnsi="宋体" w:cs="宋体"/>
            <w:sz w:val="21"/>
            <w:szCs w:val="21"/>
          </w:rPr>
          <w:delText>全部</w:delText>
        </w:r>
      </w:del>
      <w:r>
        <w:rPr>
          <w:rFonts w:ascii="宋体" w:eastAsia="宋体" w:hAnsi="宋体" w:cs="宋体"/>
          <w:sz w:val="21"/>
          <w:szCs w:val="21"/>
        </w:rPr>
        <w:t>费用</w:t>
      </w:r>
      <w:del w:id="27" w:author="dell" w:date="2018-04-16T19:10:00Z">
        <w:r w:rsidDel="00125EB3">
          <w:rPr>
            <w:rFonts w:ascii="宋体" w:eastAsia="宋体" w:hAnsi="宋体" w:cs="宋体"/>
            <w:sz w:val="21"/>
            <w:szCs w:val="21"/>
          </w:rPr>
          <w:delText>，</w:delText>
        </w:r>
      </w:del>
      <w:del w:id="28" w:author="dell" w:date="2018-04-16T19:06:00Z">
        <w:r w:rsidDel="007536BA">
          <w:rPr>
            <w:rFonts w:ascii="宋体" w:eastAsia="宋体" w:hAnsi="宋体" w:cs="宋体"/>
            <w:sz w:val="21"/>
            <w:szCs w:val="21"/>
          </w:rPr>
          <w:delText>根据</w:delText>
        </w:r>
        <w:r w:rsidDel="007536BA">
          <w:rPr>
            <w:rFonts w:ascii="宋体" w:eastAsia="宋体" w:hAnsi="宋体" w:cs="宋体"/>
            <w:sz w:val="21"/>
            <w:szCs w:val="21"/>
            <w:lang w:eastAsia="zh-CN"/>
          </w:rPr>
          <w:delText>上述付款阶段</w:delText>
        </w:r>
      </w:del>
      <w:del w:id="29" w:author="dell" w:date="2018-04-16T19:10:00Z">
        <w:r w:rsidDel="00125EB3">
          <w:rPr>
            <w:rFonts w:ascii="宋体" w:eastAsia="宋体" w:hAnsi="宋体" w:cs="宋体"/>
            <w:sz w:val="21"/>
            <w:szCs w:val="21"/>
          </w:rPr>
          <w:delText>在实现网对相应订单点击“确认完工”，由丙方将相应款项支付给乙方。</w:delText>
        </w:r>
      </w:del>
      <w:ins w:id="30" w:author="dell" w:date="2018-04-16T19:10:00Z">
        <w:r w:rsidR="00125EB3">
          <w:rPr>
            <w:rFonts w:ascii="宋体" w:eastAsia="宋体" w:hAnsi="宋体" w:cs="宋体"/>
            <w:sz w:val="21"/>
            <w:szCs w:val="21"/>
            <w:lang w:eastAsia="zh-CN"/>
          </w:rPr>
          <w:t>：</w:t>
        </w:r>
      </w:ins>
    </w:p>
    <w:p w:rsidR="00357010" w:rsidRPr="00357010" w:rsidRDefault="00357010">
      <w:pPr>
        <w:ind w:leftChars="350" w:left="840"/>
        <w:rPr>
          <w:ins w:id="31" w:author="dell" w:date="2018-04-16T18:54:00Z"/>
          <w:rFonts w:asciiTheme="minorEastAsia" w:hAnsiTheme="minorEastAsia"/>
          <w:sz w:val="21"/>
          <w:szCs w:val="21"/>
          <w:rPrChange w:id="32" w:author="dell" w:date="2018-04-16T18:55:00Z">
            <w:rPr>
              <w:ins w:id="33" w:author="dell" w:date="2018-04-16T18:54:00Z"/>
              <w:rFonts w:hint="default"/>
            </w:rPr>
          </w:rPrChange>
        </w:rPr>
        <w:pPrChange w:id="34" w:author="dell" w:date="2018-04-16T18:54:00Z">
          <w:pPr>
            <w:pStyle w:val="BodyA"/>
            <w:numPr>
              <w:numId w:val="5"/>
            </w:numPr>
            <w:spacing w:line="240" w:lineRule="auto"/>
            <w:ind w:left="840" w:hanging="480"/>
          </w:pPr>
        </w:pPrChange>
      </w:pPr>
      <w:ins w:id="35" w:author="dell" w:date="2018-04-16T18:55:00Z">
        <w:r>
          <w:rPr>
            <w:rFonts w:asciiTheme="minorEastAsia" w:hAnsiTheme="minorEastAsia" w:hint="eastAsia"/>
            <w:sz w:val="21"/>
            <w:szCs w:val="21"/>
          </w:rPr>
          <w:t>（1）</w:t>
        </w:r>
      </w:ins>
      <w:ins w:id="36" w:author="dell" w:date="2018-04-16T18:54:00Z">
        <w:r w:rsidRPr="00357010">
          <w:rPr>
            <w:rFonts w:asciiTheme="minorEastAsia" w:hAnsiTheme="minorEastAsia" w:hint="eastAsia"/>
            <w:sz w:val="21"/>
            <w:szCs w:val="21"/>
            <w:rPrChange w:id="37" w:author="dell" w:date="2018-04-16T18:55:00Z">
              <w:rPr/>
            </w:rPrChange>
          </w:rPr>
          <w:t>付款阶段</w:t>
        </w:r>
        <w:proofErr w:type="gramStart"/>
        <w:r w:rsidRPr="00357010">
          <w:rPr>
            <w:rFonts w:asciiTheme="minorEastAsia" w:hAnsiTheme="minorEastAsia" w:hint="eastAsia"/>
            <w:sz w:val="21"/>
            <w:szCs w:val="21"/>
            <w:rPrChange w:id="38" w:author="dell" w:date="2018-04-16T18:55:00Z">
              <w:rPr/>
            </w:rPrChange>
          </w:rPr>
          <w:t>一</w:t>
        </w:r>
        <w:proofErr w:type="gramEnd"/>
        <w:r w:rsidRPr="00357010">
          <w:rPr>
            <w:rFonts w:asciiTheme="minorEastAsia" w:hAnsiTheme="minorEastAsia" w:hint="eastAsia"/>
            <w:sz w:val="21"/>
            <w:szCs w:val="21"/>
            <w:rPrChange w:id="39" w:author="dell" w:date="2018-04-16T18:55:00Z">
              <w:rPr/>
            </w:rPrChange>
          </w:rPr>
          <w:t>：甲方于</w:t>
        </w:r>
      </w:ins>
      <w:ins w:id="40" w:author="dell" w:date="2018-04-16T18:55:00Z">
        <w:r w:rsidR="00D50187">
          <w:rPr>
            <w:rFonts w:asciiTheme="minorEastAsia" w:hAnsiTheme="minorEastAsia" w:hint="eastAsia"/>
            <w:sz w:val="21"/>
            <w:szCs w:val="21"/>
          </w:rPr>
          <w:t>本</w:t>
        </w:r>
        <w:r w:rsidR="00D50187">
          <w:rPr>
            <w:rFonts w:asciiTheme="minorEastAsia" w:hAnsiTheme="minorEastAsia"/>
            <w:sz w:val="21"/>
            <w:szCs w:val="21"/>
          </w:rPr>
          <w:t>合同</w:t>
        </w:r>
      </w:ins>
      <w:ins w:id="41" w:author="dell" w:date="2018-04-16T19:15:00Z">
        <w:r w:rsidR="00FC3470">
          <w:rPr>
            <w:rFonts w:asciiTheme="minorEastAsia" w:hAnsiTheme="minorEastAsia" w:hint="eastAsia"/>
            <w:sz w:val="21"/>
            <w:szCs w:val="21"/>
          </w:rPr>
          <w:t>签订</w:t>
        </w:r>
        <w:r w:rsidR="00C47C22">
          <w:rPr>
            <w:rFonts w:ascii="宋体" w:eastAsia="宋体" w:hAnsi="宋体" w:cs="宋体"/>
            <w:sz w:val="21"/>
            <w:szCs w:val="21"/>
          </w:rPr>
          <w:t>之日</w:t>
        </w:r>
      </w:ins>
      <w:ins w:id="42" w:author="dell" w:date="2018-04-16T18:54:00Z">
        <w:r w:rsidRPr="00357010">
          <w:rPr>
            <w:rFonts w:asciiTheme="minorEastAsia" w:hAnsiTheme="minorEastAsia"/>
            <w:sz w:val="21"/>
            <w:szCs w:val="21"/>
            <w:rPrChange w:id="43" w:author="dell" w:date="2018-04-16T18:55:00Z">
              <w:rPr/>
            </w:rPrChange>
          </w:rPr>
          <w:t>3个工作日内在实现网</w:t>
        </w:r>
      </w:ins>
      <w:ins w:id="44" w:author="dell" w:date="2018-04-16T19:15:00Z">
        <w:r w:rsidR="007843C6">
          <w:rPr>
            <w:rFonts w:asciiTheme="minorEastAsia" w:hAnsiTheme="minorEastAsia" w:hint="eastAsia"/>
            <w:sz w:val="21"/>
            <w:szCs w:val="21"/>
          </w:rPr>
          <w:t>向</w:t>
        </w:r>
        <w:r w:rsidR="007843C6">
          <w:rPr>
            <w:rFonts w:asciiTheme="minorEastAsia" w:hAnsiTheme="minorEastAsia"/>
            <w:sz w:val="21"/>
            <w:szCs w:val="21"/>
          </w:rPr>
          <w:t>乙方</w:t>
        </w:r>
      </w:ins>
      <w:ins w:id="45" w:author="dell" w:date="2018-04-16T18:56:00Z">
        <w:r w:rsidR="00D50187">
          <w:rPr>
            <w:rFonts w:asciiTheme="minorEastAsia" w:hAnsiTheme="minorEastAsia" w:hint="eastAsia"/>
            <w:sz w:val="21"/>
            <w:szCs w:val="21"/>
          </w:rPr>
          <w:t>提出预约</w:t>
        </w:r>
      </w:ins>
      <w:ins w:id="46" w:author="dell" w:date="2018-04-16T18:54:00Z">
        <w:r w:rsidRPr="00357010">
          <w:rPr>
            <w:rFonts w:asciiTheme="minorEastAsia" w:hAnsiTheme="minorEastAsia" w:hint="eastAsia"/>
            <w:sz w:val="21"/>
            <w:szCs w:val="21"/>
            <w:rPrChange w:id="47" w:author="dell" w:date="2018-04-16T18:55:00Z">
              <w:rPr/>
            </w:rPrChange>
          </w:rPr>
          <w:t>，</w:t>
        </w:r>
      </w:ins>
      <w:ins w:id="48" w:author="dell" w:date="2018-04-16T18:56:00Z">
        <w:r w:rsidR="00D50187">
          <w:rPr>
            <w:rFonts w:asciiTheme="minorEastAsia" w:hAnsiTheme="minorEastAsia" w:hint="eastAsia"/>
            <w:sz w:val="21"/>
            <w:szCs w:val="21"/>
          </w:rPr>
          <w:t>并</w:t>
        </w:r>
        <w:r w:rsidR="00D50187">
          <w:rPr>
            <w:rFonts w:asciiTheme="minorEastAsia" w:hAnsiTheme="minorEastAsia"/>
            <w:sz w:val="21"/>
            <w:szCs w:val="21"/>
          </w:rPr>
          <w:t>支付</w:t>
        </w:r>
        <w:r w:rsidR="00D50187">
          <w:rPr>
            <w:rFonts w:asciiTheme="minorEastAsia" w:hAnsiTheme="minorEastAsia" w:hint="eastAsia"/>
            <w:sz w:val="21"/>
            <w:szCs w:val="21"/>
          </w:rPr>
          <w:t>丙方</w:t>
        </w:r>
      </w:ins>
      <w:ins w:id="49" w:author="dell" w:date="2018-04-16T18:54:00Z">
        <w:r w:rsidRPr="00357010">
          <w:rPr>
            <w:rFonts w:asciiTheme="minorEastAsia" w:hAnsiTheme="minorEastAsia" w:hint="eastAsia"/>
            <w:sz w:val="21"/>
            <w:szCs w:val="21"/>
            <w:rPrChange w:id="50" w:author="dell" w:date="2018-04-16T18:55:00Z">
              <w:rPr/>
            </w:rPrChange>
          </w:rPr>
          <w:t>款项共计</w:t>
        </w:r>
        <w:r w:rsidRPr="00D50187">
          <w:rPr>
            <w:rFonts w:asciiTheme="minorEastAsia" w:hAnsiTheme="minorEastAsia"/>
            <w:sz w:val="21"/>
            <w:szCs w:val="21"/>
            <w:u w:val="single"/>
            <w:rPrChange w:id="51" w:author="dell" w:date="2018-04-16T18:56:00Z">
              <w:rPr>
                <w:u w:val="single"/>
              </w:rPr>
            </w:rPrChange>
          </w:rPr>
          <w:t xml:space="preserve"> </w:t>
        </w:r>
      </w:ins>
      <w:ins w:id="52" w:author="dell" w:date="2018-04-16T19:10:00Z">
        <w:r w:rsidR="008F6561">
          <w:rPr>
            <w:rFonts w:asciiTheme="minorEastAsia" w:hAnsiTheme="minorEastAsia"/>
            <w:sz w:val="21"/>
            <w:szCs w:val="21"/>
            <w:u w:val="single"/>
          </w:rPr>
          <w:t>159</w:t>
        </w:r>
        <w:r w:rsidR="008F6561" w:rsidRPr="00FD630F">
          <w:rPr>
            <w:rFonts w:asciiTheme="minorEastAsia" w:hAnsiTheme="minorEastAsia"/>
            <w:sz w:val="21"/>
            <w:szCs w:val="21"/>
            <w:u w:val="single"/>
          </w:rPr>
          <w:t xml:space="preserve">00 </w:t>
        </w:r>
        <w:r w:rsidR="008F6561">
          <w:rPr>
            <w:rFonts w:asciiTheme="minorEastAsia" w:hAnsiTheme="minorEastAsia"/>
            <w:sz w:val="21"/>
            <w:szCs w:val="21"/>
            <w:u w:val="single"/>
          </w:rPr>
          <w:t xml:space="preserve"> </w:t>
        </w:r>
      </w:ins>
      <w:ins w:id="53" w:author="dell" w:date="2018-04-16T18:54:00Z">
        <w:r w:rsidRPr="00357010">
          <w:rPr>
            <w:rFonts w:asciiTheme="minorEastAsia" w:hAnsiTheme="minorEastAsia" w:hint="eastAsia"/>
            <w:sz w:val="21"/>
            <w:szCs w:val="21"/>
            <w:rPrChange w:id="54" w:author="dell" w:date="2018-04-16T18:55:00Z">
              <w:rPr/>
            </w:rPrChange>
          </w:rPr>
          <w:t>元人民币（大写人民币</w:t>
        </w:r>
        <w:r w:rsidRPr="00D50187">
          <w:rPr>
            <w:rFonts w:asciiTheme="minorEastAsia" w:hAnsiTheme="minorEastAsia"/>
            <w:sz w:val="21"/>
            <w:szCs w:val="21"/>
            <w:u w:val="single"/>
            <w:rPrChange w:id="55" w:author="dell" w:date="2018-04-16T18:56:00Z">
              <w:rPr>
                <w:u w:val="single"/>
              </w:rPr>
            </w:rPrChange>
          </w:rPr>
          <w:t xml:space="preserve">  </w:t>
        </w:r>
      </w:ins>
      <w:proofErr w:type="gramStart"/>
      <w:ins w:id="56" w:author="dell" w:date="2018-04-16T19:11:00Z">
        <w:r w:rsidR="008F6561">
          <w:rPr>
            <w:rFonts w:asciiTheme="minorEastAsia" w:hAnsiTheme="minorEastAsia" w:hint="eastAsia"/>
            <w:sz w:val="21"/>
            <w:szCs w:val="21"/>
            <w:u w:val="single"/>
          </w:rPr>
          <w:t>壹</w:t>
        </w:r>
        <w:r w:rsidR="008F6561">
          <w:rPr>
            <w:rFonts w:asciiTheme="minorEastAsia" w:hAnsiTheme="minorEastAsia"/>
            <w:sz w:val="21"/>
            <w:szCs w:val="21"/>
            <w:u w:val="single"/>
          </w:rPr>
          <w:t>万</w:t>
        </w:r>
      </w:ins>
      <w:ins w:id="57" w:author="dell" w:date="2018-04-16T18:54:00Z">
        <w:r w:rsidRPr="00D50187">
          <w:rPr>
            <w:rFonts w:asciiTheme="minorEastAsia" w:hAnsiTheme="minorEastAsia" w:hint="eastAsia"/>
            <w:sz w:val="21"/>
            <w:szCs w:val="21"/>
            <w:u w:val="single"/>
            <w:rPrChange w:id="58" w:author="dell" w:date="2018-04-16T18:56:00Z">
              <w:rPr>
                <w:u w:val="single"/>
              </w:rPr>
            </w:rPrChange>
          </w:rPr>
          <w:t>伍</w:t>
        </w:r>
      </w:ins>
      <w:ins w:id="59" w:author="dell" w:date="2018-04-16T19:11:00Z">
        <w:r w:rsidR="008F6561" w:rsidRPr="00AA1ACA">
          <w:rPr>
            <w:rFonts w:asciiTheme="minorEastAsia" w:hAnsiTheme="minorEastAsia"/>
            <w:sz w:val="21"/>
            <w:szCs w:val="21"/>
            <w:u w:val="single"/>
          </w:rPr>
          <w:t>仟玖</w:t>
        </w:r>
      </w:ins>
      <w:ins w:id="60" w:author="dell" w:date="2018-04-16T18:54:00Z">
        <w:r w:rsidRPr="00D50187">
          <w:rPr>
            <w:rFonts w:asciiTheme="minorEastAsia" w:hAnsiTheme="minorEastAsia" w:hint="eastAsia"/>
            <w:sz w:val="21"/>
            <w:szCs w:val="21"/>
            <w:u w:val="single"/>
            <w:rPrChange w:id="61" w:author="dell" w:date="2018-04-16T18:56:00Z">
              <w:rPr>
                <w:u w:val="single"/>
              </w:rPr>
            </w:rPrChange>
          </w:rPr>
          <w:t>佰肆拾</w:t>
        </w:r>
        <w:proofErr w:type="gramEnd"/>
        <w:r w:rsidRPr="00D50187">
          <w:rPr>
            <w:rFonts w:asciiTheme="minorEastAsia" w:hAnsiTheme="minorEastAsia"/>
            <w:sz w:val="21"/>
            <w:szCs w:val="21"/>
            <w:u w:val="single"/>
            <w:rPrChange w:id="62" w:author="dell" w:date="2018-04-16T18:56:00Z">
              <w:rPr>
                <w:u w:val="single"/>
              </w:rPr>
            </w:rPrChange>
          </w:rPr>
          <w:t xml:space="preserve">  </w:t>
        </w:r>
        <w:r w:rsidRPr="00357010">
          <w:rPr>
            <w:rFonts w:asciiTheme="minorEastAsia" w:hAnsiTheme="minorEastAsia" w:hint="eastAsia"/>
            <w:sz w:val="21"/>
            <w:szCs w:val="21"/>
            <w:rPrChange w:id="63" w:author="dell" w:date="2018-04-16T18:55:00Z">
              <w:rPr/>
            </w:rPrChange>
          </w:rPr>
          <w:t>元整），其中包含发票费用人民币</w:t>
        </w:r>
        <w:r w:rsidRPr="00D50187">
          <w:rPr>
            <w:rFonts w:asciiTheme="minorEastAsia" w:hAnsiTheme="minorEastAsia"/>
            <w:sz w:val="21"/>
            <w:szCs w:val="21"/>
            <w:u w:val="single"/>
            <w:rPrChange w:id="64" w:author="dell" w:date="2018-04-16T18:56:00Z">
              <w:rPr>
                <w:u w:val="single"/>
              </w:rPr>
            </w:rPrChange>
          </w:rPr>
          <w:t xml:space="preserve"> </w:t>
        </w:r>
      </w:ins>
      <w:ins w:id="65" w:author="dell" w:date="2018-04-16T19:11:00Z">
        <w:r w:rsidR="00B4151E">
          <w:rPr>
            <w:rFonts w:asciiTheme="minorEastAsia" w:hAnsiTheme="minorEastAsia"/>
            <w:sz w:val="21"/>
            <w:szCs w:val="21"/>
            <w:u w:val="single"/>
          </w:rPr>
          <w:t>90</w:t>
        </w:r>
      </w:ins>
      <w:ins w:id="66" w:author="dell" w:date="2018-04-16T18:54:00Z">
        <w:r w:rsidRPr="00D50187">
          <w:rPr>
            <w:rFonts w:asciiTheme="minorEastAsia" w:hAnsiTheme="minorEastAsia"/>
            <w:sz w:val="21"/>
            <w:szCs w:val="21"/>
            <w:u w:val="single"/>
            <w:rPrChange w:id="67" w:author="dell" w:date="2018-04-16T18:56:00Z">
              <w:rPr>
                <w:u w:val="single"/>
              </w:rPr>
            </w:rPrChange>
          </w:rPr>
          <w:t xml:space="preserve">0 </w:t>
        </w:r>
        <w:r w:rsidRPr="00357010">
          <w:rPr>
            <w:rFonts w:asciiTheme="minorEastAsia" w:hAnsiTheme="minorEastAsia" w:hint="eastAsia"/>
            <w:sz w:val="21"/>
            <w:szCs w:val="21"/>
            <w:rPrChange w:id="68" w:author="dell" w:date="2018-04-16T18:55:00Z">
              <w:rPr/>
            </w:rPrChange>
          </w:rPr>
          <w:t>元（大写人民币</w:t>
        </w:r>
        <w:r w:rsidRPr="00D50187">
          <w:rPr>
            <w:rFonts w:asciiTheme="minorEastAsia" w:hAnsiTheme="minorEastAsia"/>
            <w:sz w:val="21"/>
            <w:szCs w:val="21"/>
            <w:u w:val="single"/>
            <w:rPrChange w:id="69" w:author="dell" w:date="2018-04-16T18:57:00Z">
              <w:rPr>
                <w:u w:val="single"/>
              </w:rPr>
            </w:rPrChange>
          </w:rPr>
          <w:t xml:space="preserve"> </w:t>
        </w:r>
        <w:r w:rsidR="00B4151E" w:rsidRPr="00FD630F">
          <w:rPr>
            <w:rFonts w:asciiTheme="minorEastAsia" w:hAnsiTheme="minorEastAsia"/>
            <w:sz w:val="21"/>
            <w:szCs w:val="21"/>
            <w:u w:val="single"/>
          </w:rPr>
          <w:t xml:space="preserve"> </w:t>
        </w:r>
      </w:ins>
      <w:ins w:id="70" w:author="dell" w:date="2018-04-16T19:11:00Z">
        <w:r w:rsidR="00B4151E">
          <w:rPr>
            <w:rFonts w:asciiTheme="minorEastAsia" w:hAnsiTheme="minorEastAsia" w:hint="eastAsia"/>
            <w:sz w:val="21"/>
            <w:szCs w:val="21"/>
            <w:u w:val="single"/>
          </w:rPr>
          <w:t>玖</w:t>
        </w:r>
      </w:ins>
      <w:ins w:id="71" w:author="dell" w:date="2018-04-16T18:54:00Z">
        <w:r w:rsidRPr="00D50187">
          <w:rPr>
            <w:rFonts w:asciiTheme="minorEastAsia" w:hAnsiTheme="minorEastAsia" w:hint="eastAsia"/>
            <w:sz w:val="21"/>
            <w:szCs w:val="21"/>
            <w:u w:val="single"/>
            <w:rPrChange w:id="72" w:author="dell" w:date="2018-04-16T18:57:00Z">
              <w:rPr>
                <w:u w:val="single"/>
              </w:rPr>
            </w:rPrChange>
          </w:rPr>
          <w:t>佰</w:t>
        </w:r>
        <w:r w:rsidRPr="00D50187">
          <w:rPr>
            <w:rFonts w:asciiTheme="minorEastAsia" w:hAnsiTheme="minorEastAsia"/>
            <w:sz w:val="21"/>
            <w:szCs w:val="21"/>
            <w:u w:val="single"/>
            <w:rPrChange w:id="73" w:author="dell" w:date="2018-04-16T18:57:00Z">
              <w:rPr>
                <w:u w:val="single"/>
              </w:rPr>
            </w:rPrChange>
          </w:rPr>
          <w:t xml:space="preserve">  </w:t>
        </w:r>
        <w:r w:rsidRPr="00357010">
          <w:rPr>
            <w:rFonts w:asciiTheme="minorEastAsia" w:hAnsiTheme="minorEastAsia" w:hint="eastAsia"/>
            <w:sz w:val="21"/>
            <w:szCs w:val="21"/>
            <w:rPrChange w:id="74" w:author="dell" w:date="2018-04-16T18:55:00Z">
              <w:rPr>
                <w:u w:val="single"/>
              </w:rPr>
            </w:rPrChange>
          </w:rPr>
          <w:t>元整）。</w:t>
        </w:r>
      </w:ins>
    </w:p>
    <w:p w:rsidR="00357010" w:rsidRPr="00357010" w:rsidRDefault="00357010">
      <w:pPr>
        <w:ind w:leftChars="350" w:left="840"/>
        <w:rPr>
          <w:ins w:id="75" w:author="dell" w:date="2018-04-16T18:54:00Z"/>
          <w:rFonts w:asciiTheme="minorEastAsia" w:hAnsiTheme="minorEastAsia"/>
          <w:sz w:val="21"/>
          <w:szCs w:val="21"/>
          <w:rPrChange w:id="76" w:author="dell" w:date="2018-04-16T18:55:00Z">
            <w:rPr>
              <w:ins w:id="77" w:author="dell" w:date="2018-04-16T18:54:00Z"/>
              <w:rFonts w:hint="default"/>
            </w:rPr>
          </w:rPrChange>
        </w:rPr>
        <w:pPrChange w:id="78" w:author="dell" w:date="2018-04-16T18:54:00Z">
          <w:pPr>
            <w:pStyle w:val="BodyA"/>
            <w:numPr>
              <w:numId w:val="5"/>
            </w:numPr>
            <w:spacing w:line="240" w:lineRule="auto"/>
            <w:ind w:left="840" w:hanging="480"/>
          </w:pPr>
        </w:pPrChange>
      </w:pPr>
      <w:ins w:id="79" w:author="dell" w:date="2018-04-16T18:55:00Z">
        <w:r>
          <w:rPr>
            <w:rFonts w:asciiTheme="minorEastAsia" w:hAnsiTheme="minorEastAsia" w:hint="eastAsia"/>
            <w:sz w:val="21"/>
            <w:szCs w:val="21"/>
          </w:rPr>
          <w:t>（2）</w:t>
        </w:r>
      </w:ins>
      <w:ins w:id="80" w:author="dell" w:date="2018-04-16T18:54:00Z">
        <w:r w:rsidRPr="00357010">
          <w:rPr>
            <w:rFonts w:asciiTheme="minorEastAsia" w:hAnsiTheme="minorEastAsia" w:hint="eastAsia"/>
            <w:sz w:val="21"/>
            <w:szCs w:val="21"/>
            <w:rPrChange w:id="81" w:author="dell" w:date="2018-04-16T18:55:00Z">
              <w:rPr/>
            </w:rPrChange>
          </w:rPr>
          <w:t>付款阶段二：甲方于本项目第二阶段完成后的</w:t>
        </w:r>
        <w:r w:rsidRPr="00357010">
          <w:rPr>
            <w:rFonts w:asciiTheme="minorEastAsia" w:hAnsiTheme="minorEastAsia"/>
            <w:sz w:val="21"/>
            <w:szCs w:val="21"/>
            <w:rPrChange w:id="82" w:author="dell" w:date="2018-04-16T18:55:00Z">
              <w:rPr/>
            </w:rPrChange>
          </w:rPr>
          <w:t>3个工作日内在实现网确认完工，</w:t>
        </w:r>
      </w:ins>
      <w:ins w:id="83" w:author="dell" w:date="2018-04-16T18:59:00Z">
        <w:r w:rsidR="007B233C">
          <w:rPr>
            <w:rFonts w:asciiTheme="minorEastAsia" w:hAnsiTheme="minorEastAsia" w:hint="eastAsia"/>
            <w:sz w:val="21"/>
            <w:szCs w:val="21"/>
          </w:rPr>
          <w:t>并</w:t>
        </w:r>
      </w:ins>
      <w:ins w:id="84" w:author="dell" w:date="2018-04-16T18:54:00Z">
        <w:r w:rsidRPr="00357010">
          <w:rPr>
            <w:rFonts w:asciiTheme="minorEastAsia" w:hAnsiTheme="minorEastAsia" w:hint="eastAsia"/>
            <w:sz w:val="21"/>
            <w:szCs w:val="21"/>
            <w:rPrChange w:id="85" w:author="dell" w:date="2018-04-16T18:55:00Z">
              <w:rPr/>
            </w:rPrChange>
          </w:rPr>
          <w:t>支付</w:t>
        </w:r>
      </w:ins>
      <w:ins w:id="86" w:author="dell" w:date="2018-04-16T18:59:00Z">
        <w:r w:rsidR="007B233C">
          <w:rPr>
            <w:rFonts w:asciiTheme="minorEastAsia" w:hAnsiTheme="minorEastAsia" w:hint="eastAsia"/>
            <w:sz w:val="21"/>
            <w:szCs w:val="21"/>
          </w:rPr>
          <w:t>丙</w:t>
        </w:r>
      </w:ins>
      <w:ins w:id="87" w:author="dell" w:date="2018-04-16T18:54:00Z">
        <w:r w:rsidRPr="00357010">
          <w:rPr>
            <w:rFonts w:asciiTheme="minorEastAsia" w:hAnsiTheme="minorEastAsia" w:hint="eastAsia"/>
            <w:sz w:val="21"/>
            <w:szCs w:val="21"/>
            <w:rPrChange w:id="88" w:author="dell" w:date="2018-04-16T18:55:00Z">
              <w:rPr/>
            </w:rPrChange>
          </w:rPr>
          <w:t>方款项共</w:t>
        </w:r>
        <w:r w:rsidRPr="00357010">
          <w:rPr>
            <w:rFonts w:asciiTheme="minorEastAsia" w:hAnsiTheme="minorEastAsia" w:hint="eastAsia"/>
            <w:sz w:val="21"/>
            <w:szCs w:val="21"/>
            <w:rPrChange w:id="89" w:author="dell" w:date="2018-04-16T18:55:00Z">
              <w:rPr/>
            </w:rPrChange>
          </w:rPr>
          <w:lastRenderedPageBreak/>
          <w:t>计</w:t>
        </w:r>
        <w:r w:rsidRPr="00D21CCB">
          <w:rPr>
            <w:rFonts w:asciiTheme="minorEastAsia" w:hAnsiTheme="minorEastAsia"/>
            <w:sz w:val="21"/>
            <w:szCs w:val="21"/>
            <w:u w:val="single"/>
            <w:rPrChange w:id="90" w:author="dell" w:date="2018-04-16T18:58:00Z">
              <w:rPr>
                <w:u w:val="single"/>
              </w:rPr>
            </w:rPrChange>
          </w:rPr>
          <w:t xml:space="preserve">  </w:t>
        </w:r>
      </w:ins>
      <w:ins w:id="91" w:author="dell" w:date="2018-04-16T19:12:00Z">
        <w:r w:rsidR="00A60A3D">
          <w:rPr>
            <w:rFonts w:asciiTheme="minorEastAsia" w:hAnsiTheme="minorEastAsia"/>
            <w:sz w:val="21"/>
            <w:szCs w:val="21"/>
            <w:u w:val="single"/>
          </w:rPr>
          <w:t>9540</w:t>
        </w:r>
      </w:ins>
      <w:ins w:id="92" w:author="dell" w:date="2018-04-16T18:54:00Z">
        <w:r w:rsidRPr="00D21CCB">
          <w:rPr>
            <w:rFonts w:asciiTheme="minorEastAsia" w:hAnsiTheme="minorEastAsia"/>
            <w:sz w:val="21"/>
            <w:szCs w:val="21"/>
            <w:u w:val="single"/>
            <w:rPrChange w:id="93" w:author="dell" w:date="2018-04-16T18:58:00Z">
              <w:rPr>
                <w:u w:val="single"/>
              </w:rPr>
            </w:rPrChange>
          </w:rPr>
          <w:t xml:space="preserve">  </w:t>
        </w:r>
        <w:r w:rsidRPr="00357010">
          <w:rPr>
            <w:rFonts w:asciiTheme="minorEastAsia" w:hAnsiTheme="minorEastAsia" w:hint="eastAsia"/>
            <w:sz w:val="21"/>
            <w:szCs w:val="21"/>
            <w:rPrChange w:id="94" w:author="dell" w:date="2018-04-16T18:55:00Z">
              <w:rPr/>
            </w:rPrChange>
          </w:rPr>
          <w:t>元人民币（大写人民币</w:t>
        </w:r>
        <w:r w:rsidRPr="00D21CCB">
          <w:rPr>
            <w:rFonts w:asciiTheme="minorEastAsia" w:hAnsiTheme="minorEastAsia"/>
            <w:sz w:val="21"/>
            <w:szCs w:val="21"/>
            <w:u w:val="single"/>
            <w:rPrChange w:id="95" w:author="dell" w:date="2018-04-16T18:58:00Z">
              <w:rPr>
                <w:u w:val="single"/>
              </w:rPr>
            </w:rPrChange>
          </w:rPr>
          <w:t xml:space="preserve">  </w:t>
        </w:r>
        <w:proofErr w:type="gramStart"/>
        <w:r w:rsidRPr="00D21CCB">
          <w:rPr>
            <w:rFonts w:asciiTheme="minorEastAsia" w:hAnsiTheme="minorEastAsia" w:hint="eastAsia"/>
            <w:sz w:val="21"/>
            <w:szCs w:val="21"/>
            <w:u w:val="single"/>
            <w:rPrChange w:id="96" w:author="dell" w:date="2018-04-16T18:58:00Z">
              <w:rPr>
                <w:u w:val="single"/>
              </w:rPr>
            </w:rPrChange>
          </w:rPr>
          <w:t>玖仟</w:t>
        </w:r>
      </w:ins>
      <w:ins w:id="97" w:author="dell" w:date="2018-04-16T19:12:00Z">
        <w:r w:rsidR="00B73C4C">
          <w:rPr>
            <w:rFonts w:asciiTheme="minorEastAsia" w:hAnsiTheme="minorEastAsia" w:hint="eastAsia"/>
            <w:sz w:val="21"/>
            <w:szCs w:val="21"/>
            <w:u w:val="single"/>
          </w:rPr>
          <w:t>伍</w:t>
        </w:r>
        <w:r w:rsidR="00B73C4C">
          <w:rPr>
            <w:rFonts w:asciiTheme="minorEastAsia" w:hAnsiTheme="minorEastAsia"/>
            <w:sz w:val="21"/>
            <w:szCs w:val="21"/>
            <w:u w:val="single"/>
          </w:rPr>
          <w:t>佰肆拾</w:t>
        </w:r>
      </w:ins>
      <w:proofErr w:type="gramEnd"/>
      <w:ins w:id="98" w:author="dell" w:date="2018-04-16T18:54:00Z">
        <w:r w:rsidRPr="00D21CCB">
          <w:rPr>
            <w:rFonts w:asciiTheme="minorEastAsia" w:hAnsiTheme="minorEastAsia"/>
            <w:sz w:val="21"/>
            <w:szCs w:val="21"/>
            <w:u w:val="single"/>
            <w:rPrChange w:id="99" w:author="dell" w:date="2018-04-16T18:58:00Z">
              <w:rPr>
                <w:u w:val="single"/>
              </w:rPr>
            </w:rPrChange>
          </w:rPr>
          <w:t xml:space="preserve">  </w:t>
        </w:r>
        <w:r w:rsidRPr="00357010">
          <w:rPr>
            <w:rFonts w:asciiTheme="minorEastAsia" w:hAnsiTheme="minorEastAsia" w:hint="eastAsia"/>
            <w:sz w:val="21"/>
            <w:szCs w:val="21"/>
            <w:rPrChange w:id="100" w:author="dell" w:date="2018-04-16T18:55:00Z">
              <w:rPr/>
            </w:rPrChange>
          </w:rPr>
          <w:t>元整），其中包含发票费用人民币</w:t>
        </w:r>
        <w:r w:rsidRPr="00D21CCB">
          <w:rPr>
            <w:rFonts w:asciiTheme="minorEastAsia" w:hAnsiTheme="minorEastAsia"/>
            <w:sz w:val="21"/>
            <w:szCs w:val="21"/>
            <w:u w:val="single"/>
            <w:rPrChange w:id="101" w:author="dell" w:date="2018-04-16T18:58:00Z">
              <w:rPr>
                <w:u w:val="single"/>
              </w:rPr>
            </w:rPrChange>
          </w:rPr>
          <w:t xml:space="preserve"> </w:t>
        </w:r>
      </w:ins>
      <w:ins w:id="102" w:author="dell" w:date="2018-04-16T19:12:00Z">
        <w:r w:rsidR="007132D4">
          <w:rPr>
            <w:rFonts w:asciiTheme="minorEastAsia" w:hAnsiTheme="minorEastAsia"/>
            <w:sz w:val="21"/>
            <w:szCs w:val="21"/>
            <w:u w:val="single"/>
          </w:rPr>
          <w:t>54</w:t>
        </w:r>
      </w:ins>
      <w:ins w:id="103" w:author="dell" w:date="2018-04-16T18:54:00Z">
        <w:r w:rsidRPr="00D21CCB">
          <w:rPr>
            <w:rFonts w:asciiTheme="minorEastAsia" w:hAnsiTheme="minorEastAsia"/>
            <w:sz w:val="21"/>
            <w:szCs w:val="21"/>
            <w:u w:val="single"/>
            <w:rPrChange w:id="104" w:author="dell" w:date="2018-04-16T18:58:00Z">
              <w:rPr>
                <w:u w:val="single"/>
              </w:rPr>
            </w:rPrChange>
          </w:rPr>
          <w:t xml:space="preserve">0 </w:t>
        </w:r>
        <w:r w:rsidRPr="00357010">
          <w:rPr>
            <w:rFonts w:asciiTheme="minorEastAsia" w:hAnsiTheme="minorEastAsia" w:hint="eastAsia"/>
            <w:sz w:val="21"/>
            <w:szCs w:val="21"/>
            <w:rPrChange w:id="105" w:author="dell" w:date="2018-04-16T18:55:00Z">
              <w:rPr>
                <w:u w:val="single"/>
              </w:rPr>
            </w:rPrChange>
          </w:rPr>
          <w:t>元（大写人民币</w:t>
        </w:r>
        <w:r w:rsidRPr="00D21CCB">
          <w:rPr>
            <w:rFonts w:asciiTheme="minorEastAsia" w:hAnsiTheme="minorEastAsia"/>
            <w:sz w:val="21"/>
            <w:szCs w:val="21"/>
            <w:u w:val="single"/>
            <w:rPrChange w:id="106" w:author="dell" w:date="2018-04-16T18:58:00Z">
              <w:rPr>
                <w:u w:val="single"/>
              </w:rPr>
            </w:rPrChange>
          </w:rPr>
          <w:t xml:space="preserve">  </w:t>
        </w:r>
      </w:ins>
      <w:proofErr w:type="gramStart"/>
      <w:ins w:id="107" w:author="dell" w:date="2018-04-16T19:13:00Z">
        <w:r w:rsidR="007132D4">
          <w:rPr>
            <w:rFonts w:asciiTheme="minorEastAsia" w:hAnsiTheme="minorEastAsia" w:hint="eastAsia"/>
            <w:sz w:val="21"/>
            <w:szCs w:val="21"/>
            <w:u w:val="single"/>
          </w:rPr>
          <w:t>伍佰肆拾</w:t>
        </w:r>
      </w:ins>
      <w:proofErr w:type="gramEnd"/>
      <w:ins w:id="108" w:author="dell" w:date="2018-04-16T18:54:00Z">
        <w:r w:rsidRPr="00D21CCB">
          <w:rPr>
            <w:rFonts w:asciiTheme="minorEastAsia" w:hAnsiTheme="minorEastAsia"/>
            <w:sz w:val="21"/>
            <w:szCs w:val="21"/>
            <w:u w:val="single"/>
            <w:rPrChange w:id="109" w:author="dell" w:date="2018-04-16T18:58:00Z">
              <w:rPr>
                <w:u w:val="single"/>
              </w:rPr>
            </w:rPrChange>
          </w:rPr>
          <w:t xml:space="preserve">  </w:t>
        </w:r>
        <w:r w:rsidRPr="00357010">
          <w:rPr>
            <w:rFonts w:asciiTheme="minorEastAsia" w:hAnsiTheme="minorEastAsia" w:hint="eastAsia"/>
            <w:sz w:val="21"/>
            <w:szCs w:val="21"/>
            <w:rPrChange w:id="110" w:author="dell" w:date="2018-04-16T18:55:00Z">
              <w:rPr>
                <w:u w:val="single"/>
              </w:rPr>
            </w:rPrChange>
          </w:rPr>
          <w:t>元整）。</w:t>
        </w:r>
      </w:ins>
    </w:p>
    <w:p w:rsidR="00357010" w:rsidRPr="00357010" w:rsidRDefault="00357010">
      <w:pPr>
        <w:ind w:leftChars="350" w:left="840"/>
        <w:rPr>
          <w:ins w:id="111" w:author="dell" w:date="2018-04-16T18:54:00Z"/>
          <w:rFonts w:asciiTheme="minorEastAsia" w:hAnsiTheme="minorEastAsia"/>
          <w:sz w:val="21"/>
          <w:szCs w:val="21"/>
          <w:rPrChange w:id="112" w:author="dell" w:date="2018-04-16T18:55:00Z">
            <w:rPr>
              <w:ins w:id="113" w:author="dell" w:date="2018-04-16T18:54:00Z"/>
              <w:rFonts w:hint="default"/>
            </w:rPr>
          </w:rPrChange>
        </w:rPr>
        <w:pPrChange w:id="114" w:author="dell" w:date="2018-04-16T18:54:00Z">
          <w:pPr>
            <w:pStyle w:val="BodyA"/>
            <w:numPr>
              <w:numId w:val="5"/>
            </w:numPr>
            <w:spacing w:line="240" w:lineRule="auto"/>
            <w:ind w:left="840" w:hanging="480"/>
          </w:pPr>
        </w:pPrChange>
      </w:pPr>
      <w:ins w:id="115" w:author="dell" w:date="2018-04-16T18:55:00Z">
        <w:r>
          <w:rPr>
            <w:rFonts w:asciiTheme="minorEastAsia" w:hAnsiTheme="minorEastAsia" w:hint="eastAsia"/>
            <w:sz w:val="21"/>
            <w:szCs w:val="21"/>
          </w:rPr>
          <w:t>（3）</w:t>
        </w:r>
      </w:ins>
      <w:ins w:id="116" w:author="dell" w:date="2018-04-16T18:54:00Z">
        <w:r w:rsidRPr="00357010">
          <w:rPr>
            <w:rFonts w:asciiTheme="minorEastAsia" w:hAnsiTheme="minorEastAsia" w:hint="eastAsia"/>
            <w:sz w:val="21"/>
            <w:szCs w:val="21"/>
            <w:rPrChange w:id="117" w:author="dell" w:date="2018-04-16T18:55:00Z">
              <w:rPr/>
            </w:rPrChange>
          </w:rPr>
          <w:t>付款阶段三：甲方于本项目第三阶段完成后的</w:t>
        </w:r>
        <w:r w:rsidRPr="00357010">
          <w:rPr>
            <w:rFonts w:asciiTheme="minorEastAsia" w:hAnsiTheme="minorEastAsia"/>
            <w:sz w:val="21"/>
            <w:szCs w:val="21"/>
            <w:rPrChange w:id="118" w:author="dell" w:date="2018-04-16T18:55:00Z">
              <w:rPr/>
            </w:rPrChange>
          </w:rPr>
          <w:t>3个工作日内在实现网确认完工，</w:t>
        </w:r>
      </w:ins>
      <w:ins w:id="119" w:author="dell" w:date="2018-04-16T19:02:00Z">
        <w:r w:rsidR="00D134DC">
          <w:rPr>
            <w:rFonts w:asciiTheme="minorEastAsia" w:hAnsiTheme="minorEastAsia" w:hint="eastAsia"/>
            <w:sz w:val="21"/>
            <w:szCs w:val="21"/>
          </w:rPr>
          <w:t>并</w:t>
        </w:r>
        <w:r w:rsidR="00D134DC">
          <w:rPr>
            <w:rFonts w:asciiTheme="minorEastAsia" w:hAnsiTheme="minorEastAsia"/>
            <w:sz w:val="21"/>
            <w:szCs w:val="21"/>
          </w:rPr>
          <w:t>支付</w:t>
        </w:r>
      </w:ins>
      <w:ins w:id="120" w:author="dell" w:date="2018-04-16T18:54:00Z">
        <w:r w:rsidRPr="00357010">
          <w:rPr>
            <w:rFonts w:asciiTheme="minorEastAsia" w:hAnsiTheme="minorEastAsia" w:hint="eastAsia"/>
            <w:sz w:val="21"/>
            <w:szCs w:val="21"/>
            <w:rPrChange w:id="121" w:author="dell" w:date="2018-04-16T18:55:00Z">
              <w:rPr/>
            </w:rPrChange>
          </w:rPr>
          <w:t>丙方款项共计</w:t>
        </w:r>
        <w:r w:rsidRPr="00D134DC">
          <w:rPr>
            <w:rFonts w:asciiTheme="minorEastAsia" w:hAnsiTheme="minorEastAsia"/>
            <w:sz w:val="21"/>
            <w:szCs w:val="21"/>
            <w:u w:val="single"/>
            <w:rPrChange w:id="122" w:author="dell" w:date="2018-04-16T19:02:00Z">
              <w:rPr>
                <w:u w:val="single"/>
              </w:rPr>
            </w:rPrChange>
          </w:rPr>
          <w:t xml:space="preserve">  </w:t>
        </w:r>
      </w:ins>
      <w:ins w:id="123" w:author="dell" w:date="2018-04-16T19:13:00Z">
        <w:r w:rsidR="00020487">
          <w:rPr>
            <w:rFonts w:asciiTheme="minorEastAsia" w:hAnsiTheme="minorEastAsia"/>
            <w:sz w:val="21"/>
            <w:szCs w:val="21"/>
            <w:u w:val="single"/>
          </w:rPr>
          <w:t>6360</w:t>
        </w:r>
      </w:ins>
      <w:ins w:id="124" w:author="dell" w:date="2018-04-16T18:54:00Z">
        <w:r w:rsidRPr="00D134DC">
          <w:rPr>
            <w:rFonts w:asciiTheme="minorEastAsia" w:hAnsiTheme="minorEastAsia"/>
            <w:sz w:val="21"/>
            <w:szCs w:val="21"/>
            <w:u w:val="single"/>
            <w:rPrChange w:id="125" w:author="dell" w:date="2018-04-16T19:02:00Z">
              <w:rPr>
                <w:u w:val="single"/>
              </w:rPr>
            </w:rPrChange>
          </w:rPr>
          <w:t xml:space="preserve">  </w:t>
        </w:r>
        <w:r w:rsidRPr="00357010">
          <w:rPr>
            <w:rFonts w:asciiTheme="minorEastAsia" w:hAnsiTheme="minorEastAsia" w:hint="eastAsia"/>
            <w:sz w:val="21"/>
            <w:szCs w:val="21"/>
            <w:rPrChange w:id="126" w:author="dell" w:date="2018-04-16T18:55:00Z">
              <w:rPr/>
            </w:rPrChange>
          </w:rPr>
          <w:t>元人民币（大写人民币</w:t>
        </w:r>
        <w:r w:rsidRPr="00D134DC">
          <w:rPr>
            <w:rFonts w:asciiTheme="minorEastAsia" w:hAnsiTheme="minorEastAsia"/>
            <w:sz w:val="21"/>
            <w:szCs w:val="21"/>
            <w:u w:val="single"/>
            <w:rPrChange w:id="127" w:author="dell" w:date="2018-04-16T19:02:00Z">
              <w:rPr>
                <w:u w:val="single"/>
              </w:rPr>
            </w:rPrChange>
          </w:rPr>
          <w:t xml:space="preserve">  </w:t>
        </w:r>
      </w:ins>
      <w:ins w:id="128" w:author="dell" w:date="2018-04-16T19:13:00Z">
        <w:r w:rsidR="00020487">
          <w:rPr>
            <w:rFonts w:asciiTheme="minorEastAsia" w:hAnsiTheme="minorEastAsia" w:hint="eastAsia"/>
            <w:sz w:val="21"/>
            <w:szCs w:val="21"/>
            <w:u w:val="single"/>
          </w:rPr>
          <w:t>陆</w:t>
        </w:r>
      </w:ins>
      <w:ins w:id="129" w:author="dell" w:date="2018-04-16T18:54:00Z">
        <w:r w:rsidRPr="00D134DC">
          <w:rPr>
            <w:rFonts w:asciiTheme="minorEastAsia" w:hAnsiTheme="minorEastAsia" w:hint="eastAsia"/>
            <w:sz w:val="21"/>
            <w:szCs w:val="21"/>
            <w:u w:val="single"/>
            <w:rPrChange w:id="130" w:author="dell" w:date="2018-04-16T19:02:00Z">
              <w:rPr>
                <w:u w:val="single"/>
              </w:rPr>
            </w:rPrChange>
          </w:rPr>
          <w:t>仟</w:t>
        </w:r>
      </w:ins>
      <w:ins w:id="131" w:author="dell" w:date="2018-04-16T19:13:00Z">
        <w:r w:rsidR="00020487">
          <w:rPr>
            <w:rFonts w:asciiTheme="minorEastAsia" w:hAnsiTheme="minorEastAsia" w:hint="eastAsia"/>
            <w:sz w:val="21"/>
            <w:szCs w:val="21"/>
            <w:u w:val="single"/>
          </w:rPr>
          <w:t>叁</w:t>
        </w:r>
      </w:ins>
      <w:ins w:id="132" w:author="dell" w:date="2018-04-16T18:54:00Z">
        <w:r w:rsidRPr="00D134DC">
          <w:rPr>
            <w:rFonts w:asciiTheme="minorEastAsia" w:hAnsiTheme="minorEastAsia"/>
            <w:sz w:val="21"/>
            <w:szCs w:val="21"/>
            <w:u w:val="single"/>
            <w:rPrChange w:id="133" w:author="dell" w:date="2018-04-16T19:02:00Z">
              <w:rPr>
                <w:u w:val="single"/>
              </w:rPr>
            </w:rPrChange>
          </w:rPr>
          <w:t>佰</w:t>
        </w:r>
      </w:ins>
      <w:ins w:id="134" w:author="dell" w:date="2018-04-16T19:13:00Z">
        <w:r w:rsidR="00020487">
          <w:rPr>
            <w:rFonts w:asciiTheme="minorEastAsia" w:hAnsiTheme="minorEastAsia" w:hint="eastAsia"/>
            <w:sz w:val="21"/>
            <w:szCs w:val="21"/>
            <w:u w:val="single"/>
          </w:rPr>
          <w:t>陆</w:t>
        </w:r>
      </w:ins>
      <w:ins w:id="135" w:author="dell" w:date="2018-04-16T18:54:00Z">
        <w:r w:rsidRPr="00D134DC">
          <w:rPr>
            <w:rFonts w:asciiTheme="minorEastAsia" w:hAnsiTheme="minorEastAsia"/>
            <w:sz w:val="21"/>
            <w:szCs w:val="21"/>
            <w:u w:val="single"/>
            <w:rPrChange w:id="136" w:author="dell" w:date="2018-04-16T19:02:00Z">
              <w:rPr>
                <w:u w:val="single"/>
              </w:rPr>
            </w:rPrChange>
          </w:rPr>
          <w:t xml:space="preserve">拾  </w:t>
        </w:r>
        <w:r w:rsidRPr="00357010">
          <w:rPr>
            <w:rFonts w:asciiTheme="minorEastAsia" w:hAnsiTheme="minorEastAsia" w:hint="eastAsia"/>
            <w:sz w:val="21"/>
            <w:szCs w:val="21"/>
            <w:rPrChange w:id="137" w:author="dell" w:date="2018-04-16T18:55:00Z">
              <w:rPr/>
            </w:rPrChange>
          </w:rPr>
          <w:t>元整），其中包含发票费用人民币</w:t>
        </w:r>
        <w:r w:rsidRPr="00D134DC">
          <w:rPr>
            <w:rFonts w:asciiTheme="minorEastAsia" w:hAnsiTheme="minorEastAsia"/>
            <w:sz w:val="21"/>
            <w:szCs w:val="21"/>
            <w:u w:val="single"/>
            <w:rPrChange w:id="138" w:author="dell" w:date="2018-04-16T19:02:00Z">
              <w:rPr>
                <w:u w:val="single"/>
              </w:rPr>
            </w:rPrChange>
          </w:rPr>
          <w:t xml:space="preserve"> </w:t>
        </w:r>
      </w:ins>
      <w:ins w:id="139" w:author="dell" w:date="2018-04-16T19:13:00Z">
        <w:r w:rsidR="00020487">
          <w:rPr>
            <w:rFonts w:asciiTheme="minorEastAsia" w:hAnsiTheme="minorEastAsia"/>
            <w:sz w:val="21"/>
            <w:szCs w:val="21"/>
            <w:u w:val="single"/>
          </w:rPr>
          <w:t>36</w:t>
        </w:r>
      </w:ins>
      <w:ins w:id="140" w:author="dell" w:date="2018-04-16T18:54:00Z">
        <w:r w:rsidRPr="00D134DC">
          <w:rPr>
            <w:rFonts w:asciiTheme="minorEastAsia" w:hAnsiTheme="minorEastAsia"/>
            <w:sz w:val="21"/>
            <w:szCs w:val="21"/>
            <w:u w:val="single"/>
            <w:rPrChange w:id="141" w:author="dell" w:date="2018-04-16T19:02:00Z">
              <w:rPr>
                <w:u w:val="single"/>
              </w:rPr>
            </w:rPrChange>
          </w:rPr>
          <w:t xml:space="preserve">0 </w:t>
        </w:r>
        <w:r w:rsidRPr="00357010">
          <w:rPr>
            <w:rFonts w:asciiTheme="minorEastAsia" w:hAnsiTheme="minorEastAsia" w:hint="eastAsia"/>
            <w:sz w:val="21"/>
            <w:szCs w:val="21"/>
            <w:rPrChange w:id="142" w:author="dell" w:date="2018-04-16T18:55:00Z">
              <w:rPr>
                <w:u w:val="single"/>
              </w:rPr>
            </w:rPrChange>
          </w:rPr>
          <w:t>元（大写人民币</w:t>
        </w:r>
        <w:r w:rsidRPr="00D134DC">
          <w:rPr>
            <w:rFonts w:asciiTheme="minorEastAsia" w:hAnsiTheme="minorEastAsia"/>
            <w:sz w:val="21"/>
            <w:szCs w:val="21"/>
            <w:u w:val="single"/>
            <w:rPrChange w:id="143" w:author="dell" w:date="2018-04-16T19:03:00Z">
              <w:rPr>
                <w:u w:val="single"/>
              </w:rPr>
            </w:rPrChange>
          </w:rPr>
          <w:t xml:space="preserve"> </w:t>
        </w:r>
      </w:ins>
      <w:ins w:id="144" w:author="dell" w:date="2018-04-16T19:13:00Z">
        <w:r w:rsidR="00324618">
          <w:rPr>
            <w:rFonts w:asciiTheme="minorEastAsia" w:hAnsiTheme="minorEastAsia" w:hint="eastAsia"/>
            <w:sz w:val="21"/>
            <w:szCs w:val="21"/>
            <w:u w:val="single"/>
          </w:rPr>
          <w:t>叁</w:t>
        </w:r>
        <w:r w:rsidR="00324618" w:rsidRPr="00AA1ACA">
          <w:rPr>
            <w:rFonts w:asciiTheme="minorEastAsia" w:hAnsiTheme="minorEastAsia"/>
            <w:sz w:val="21"/>
            <w:szCs w:val="21"/>
            <w:u w:val="single"/>
          </w:rPr>
          <w:t>佰</w:t>
        </w:r>
        <w:r w:rsidR="00324618">
          <w:rPr>
            <w:rFonts w:asciiTheme="minorEastAsia" w:hAnsiTheme="minorEastAsia" w:hint="eastAsia"/>
            <w:sz w:val="21"/>
            <w:szCs w:val="21"/>
            <w:u w:val="single"/>
          </w:rPr>
          <w:t>陆</w:t>
        </w:r>
        <w:r w:rsidR="00324618" w:rsidRPr="00AA1ACA">
          <w:rPr>
            <w:rFonts w:asciiTheme="minorEastAsia" w:hAnsiTheme="minorEastAsia"/>
            <w:sz w:val="21"/>
            <w:szCs w:val="21"/>
            <w:u w:val="single"/>
          </w:rPr>
          <w:t>拾</w:t>
        </w:r>
      </w:ins>
      <w:ins w:id="145" w:author="dell" w:date="2018-04-16T18:54:00Z">
        <w:r w:rsidRPr="00D134DC">
          <w:rPr>
            <w:rFonts w:asciiTheme="minorEastAsia" w:hAnsiTheme="minorEastAsia"/>
            <w:sz w:val="21"/>
            <w:szCs w:val="21"/>
            <w:u w:val="single"/>
            <w:rPrChange w:id="146" w:author="dell" w:date="2018-04-16T19:03:00Z">
              <w:rPr>
                <w:u w:val="single"/>
              </w:rPr>
            </w:rPrChange>
          </w:rPr>
          <w:t xml:space="preserve"> </w:t>
        </w:r>
        <w:r w:rsidRPr="00357010">
          <w:rPr>
            <w:rFonts w:asciiTheme="minorEastAsia" w:hAnsiTheme="minorEastAsia" w:hint="eastAsia"/>
            <w:sz w:val="21"/>
            <w:szCs w:val="21"/>
            <w:rPrChange w:id="147" w:author="dell" w:date="2018-04-16T18:55:00Z">
              <w:rPr>
                <w:u w:val="single"/>
              </w:rPr>
            </w:rPrChange>
          </w:rPr>
          <w:t>元整）。</w:t>
        </w:r>
      </w:ins>
    </w:p>
    <w:p w:rsidR="00D54D30" w:rsidRPr="0026495E" w:rsidRDefault="007536BA" w:rsidP="0026495E">
      <w:pPr>
        <w:pStyle w:val="BodyA"/>
        <w:numPr>
          <w:ilvl w:val="0"/>
          <w:numId w:val="5"/>
        </w:numPr>
        <w:spacing w:line="240" w:lineRule="auto"/>
        <w:rPr>
          <w:rFonts w:ascii="宋体" w:eastAsia="宋体" w:hAnsi="宋体" w:cs="宋体" w:hint="default"/>
          <w:sz w:val="21"/>
          <w:szCs w:val="21"/>
          <w:rPrChange w:id="148" w:author="dell" w:date="2018-04-16T19:03:00Z">
            <w:rPr>
              <w:rFonts w:hint="default"/>
            </w:rPr>
          </w:rPrChange>
        </w:rPr>
      </w:pPr>
      <w:ins w:id="149" w:author="dell" w:date="2018-04-16T19:04:00Z">
        <w:r>
          <w:rPr>
            <w:rFonts w:ascii="宋体" w:eastAsia="宋体" w:hAnsi="宋体" w:cs="宋体"/>
            <w:sz w:val="21"/>
            <w:szCs w:val="21"/>
            <w:lang w:eastAsia="zh-CN"/>
          </w:rPr>
          <w:t>丙</w:t>
        </w:r>
      </w:ins>
      <w:ins w:id="150" w:author="dell" w:date="2018-04-16T19:03:00Z">
        <w:r w:rsidR="0026495E">
          <w:rPr>
            <w:rFonts w:ascii="宋体" w:eastAsia="宋体" w:hAnsi="宋体" w:cs="宋体"/>
            <w:sz w:val="21"/>
            <w:szCs w:val="21"/>
          </w:rPr>
          <w:t>应于</w:t>
        </w:r>
      </w:ins>
      <w:ins w:id="151" w:author="dell" w:date="2018-04-16T19:04:00Z">
        <w:r>
          <w:rPr>
            <w:rFonts w:ascii="宋体" w:eastAsia="宋体" w:hAnsi="宋体" w:cs="宋体"/>
            <w:sz w:val="21"/>
            <w:szCs w:val="21"/>
            <w:lang w:eastAsia="zh-CN"/>
          </w:rPr>
          <w:t>收到甲方</w:t>
        </w:r>
        <w:r>
          <w:rPr>
            <w:rFonts w:ascii="宋体" w:eastAsia="宋体" w:hAnsi="宋体" w:cs="宋体" w:hint="default"/>
            <w:sz w:val="21"/>
            <w:szCs w:val="21"/>
            <w:lang w:eastAsia="zh-CN"/>
          </w:rPr>
          <w:t>阶段分期费用</w:t>
        </w:r>
      </w:ins>
      <w:ins w:id="152" w:author="dell" w:date="2018-04-16T19:03:00Z">
        <w:r w:rsidR="0026495E">
          <w:rPr>
            <w:rFonts w:ascii="宋体" w:eastAsia="宋体" w:hAnsi="宋体" w:cs="宋体"/>
            <w:sz w:val="21"/>
            <w:szCs w:val="21"/>
          </w:rPr>
          <w:t>【3】日内</w:t>
        </w:r>
      </w:ins>
      <w:ins w:id="153" w:author="dell" w:date="2018-04-16T19:05:00Z">
        <w:r>
          <w:rPr>
            <w:rFonts w:ascii="宋体" w:eastAsia="宋体" w:hAnsi="宋体" w:cs="宋体"/>
            <w:sz w:val="21"/>
            <w:szCs w:val="21"/>
            <w:lang w:eastAsia="zh-CN"/>
          </w:rPr>
          <w:t>向乙方</w:t>
        </w:r>
        <w:r>
          <w:rPr>
            <w:rFonts w:ascii="宋体" w:eastAsia="宋体" w:hAnsi="宋体" w:cs="宋体" w:hint="default"/>
            <w:sz w:val="21"/>
            <w:szCs w:val="21"/>
            <w:lang w:eastAsia="zh-CN"/>
          </w:rPr>
          <w:t>支付合同约定费用</w:t>
        </w:r>
      </w:ins>
      <w:ins w:id="154" w:author="dell" w:date="2018-04-16T19:16:00Z">
        <w:r w:rsidR="006D159E">
          <w:rPr>
            <w:rFonts w:ascii="宋体" w:eastAsia="宋体" w:hAnsi="宋体" w:cs="宋体"/>
            <w:sz w:val="21"/>
            <w:szCs w:val="21"/>
            <w:lang w:eastAsia="zh-CN"/>
          </w:rPr>
          <w:t>：</w:t>
        </w:r>
      </w:ins>
    </w:p>
    <w:p w:rsidR="00771B96" w:rsidRPr="0026495E" w:rsidRDefault="0026495E">
      <w:pPr>
        <w:ind w:leftChars="350" w:left="840"/>
        <w:rPr>
          <w:rFonts w:asciiTheme="minorEastAsia" w:hAnsiTheme="minorEastAsia"/>
          <w:sz w:val="21"/>
          <w:szCs w:val="21"/>
          <w:rPrChange w:id="155" w:author="dell" w:date="2018-04-16T19:03:00Z">
            <w:rPr>
              <w:rFonts w:ascii="宋体" w:eastAsia="宋体" w:hAnsi="宋体" w:cs="宋体" w:hint="default"/>
              <w:sz w:val="21"/>
              <w:szCs w:val="21"/>
            </w:rPr>
          </w:rPrChange>
        </w:rPr>
        <w:pPrChange w:id="156" w:author="dell" w:date="2018-04-16T19:03:00Z">
          <w:pPr>
            <w:pStyle w:val="BodyA"/>
            <w:numPr>
              <w:numId w:val="5"/>
            </w:numPr>
            <w:spacing w:line="240" w:lineRule="auto"/>
            <w:ind w:left="840" w:hanging="480"/>
          </w:pPr>
        </w:pPrChange>
      </w:pPr>
      <w:ins w:id="157" w:author="dell" w:date="2018-04-16T19:03:00Z">
        <w:r>
          <w:rPr>
            <w:rFonts w:asciiTheme="minorEastAsia" w:hAnsiTheme="minorEastAsia" w:hint="eastAsia"/>
            <w:sz w:val="21"/>
            <w:szCs w:val="21"/>
          </w:rPr>
          <w:t>（</w:t>
        </w:r>
      </w:ins>
      <w:ins w:id="158" w:author="dell" w:date="2018-04-16T19:04:00Z">
        <w:r>
          <w:rPr>
            <w:rFonts w:asciiTheme="minorEastAsia" w:hAnsiTheme="minorEastAsia" w:hint="eastAsia"/>
            <w:sz w:val="21"/>
            <w:szCs w:val="21"/>
          </w:rPr>
          <w:t>1</w:t>
        </w:r>
      </w:ins>
      <w:ins w:id="159" w:author="dell" w:date="2018-04-16T19:03:00Z">
        <w:r>
          <w:rPr>
            <w:rFonts w:asciiTheme="minorEastAsia" w:hAnsiTheme="minorEastAsia" w:hint="eastAsia"/>
            <w:sz w:val="21"/>
            <w:szCs w:val="21"/>
          </w:rPr>
          <w:t>）</w:t>
        </w:r>
      </w:ins>
      <w:r w:rsidR="00C31401" w:rsidRPr="0026495E">
        <w:rPr>
          <w:rFonts w:asciiTheme="minorEastAsia" w:hAnsiTheme="minorEastAsia" w:hint="eastAsia"/>
          <w:sz w:val="21"/>
          <w:szCs w:val="21"/>
          <w:rPrChange w:id="160" w:author="dell" w:date="2018-04-16T19:03:00Z">
            <w:rPr>
              <w:rFonts w:ascii="宋体" w:eastAsia="宋体" w:hAnsi="宋体" w:cs="宋体"/>
              <w:sz w:val="21"/>
              <w:szCs w:val="21"/>
            </w:rPr>
          </w:rPrChange>
        </w:rPr>
        <w:t>付款阶段</w:t>
      </w:r>
      <w:proofErr w:type="gramStart"/>
      <w:r w:rsidR="00C31401" w:rsidRPr="0026495E">
        <w:rPr>
          <w:rFonts w:asciiTheme="minorEastAsia" w:hAnsiTheme="minorEastAsia" w:hint="eastAsia"/>
          <w:sz w:val="21"/>
          <w:szCs w:val="21"/>
          <w:rPrChange w:id="161" w:author="dell" w:date="2018-04-16T19:03:00Z">
            <w:rPr>
              <w:rFonts w:ascii="宋体" w:eastAsia="宋体" w:hAnsi="宋体" w:cs="宋体"/>
              <w:sz w:val="21"/>
              <w:szCs w:val="21"/>
            </w:rPr>
          </w:rPrChange>
        </w:rPr>
        <w:t>一</w:t>
      </w:r>
      <w:proofErr w:type="gramEnd"/>
      <w:r w:rsidR="00C31401" w:rsidRPr="0026495E">
        <w:rPr>
          <w:rFonts w:asciiTheme="minorEastAsia" w:hAnsiTheme="minorEastAsia" w:hint="eastAsia"/>
          <w:sz w:val="21"/>
          <w:szCs w:val="21"/>
          <w:rPrChange w:id="162" w:author="dell" w:date="2018-04-16T19:03:00Z">
            <w:rPr>
              <w:rFonts w:ascii="宋体" w:eastAsia="宋体" w:hAnsi="宋体" w:cs="宋体"/>
              <w:sz w:val="21"/>
              <w:szCs w:val="21"/>
            </w:rPr>
          </w:rPrChange>
        </w:rPr>
        <w:t>：</w:t>
      </w:r>
      <w:del w:id="163" w:author="dell" w:date="2018-04-16T19:16:00Z">
        <w:r w:rsidR="00C31401" w:rsidRPr="0026495E" w:rsidDel="00A84249">
          <w:rPr>
            <w:rFonts w:asciiTheme="minorEastAsia" w:hAnsiTheme="minorEastAsia" w:hint="eastAsia"/>
            <w:sz w:val="21"/>
            <w:szCs w:val="21"/>
            <w:rPrChange w:id="164" w:author="dell" w:date="2018-04-16T19:03:00Z">
              <w:rPr>
                <w:rFonts w:ascii="宋体" w:eastAsia="宋体" w:hAnsi="宋体" w:cs="宋体"/>
                <w:sz w:val="21"/>
                <w:szCs w:val="21"/>
              </w:rPr>
            </w:rPrChange>
          </w:rPr>
          <w:delText>甲方</w:delText>
        </w:r>
      </w:del>
      <w:ins w:id="165" w:author="dell" w:date="2018-04-16T19:17:00Z">
        <w:r w:rsidR="00A84249">
          <w:rPr>
            <w:rFonts w:asciiTheme="minorEastAsia" w:hAnsiTheme="minorEastAsia" w:hint="eastAsia"/>
            <w:sz w:val="21"/>
            <w:szCs w:val="21"/>
          </w:rPr>
          <w:t>丙</w:t>
        </w:r>
      </w:ins>
      <w:ins w:id="166" w:author="dell" w:date="2018-04-16T19:16:00Z">
        <w:r w:rsidR="00A84249">
          <w:rPr>
            <w:rFonts w:asciiTheme="minorEastAsia" w:hAnsiTheme="minorEastAsia" w:hint="eastAsia"/>
            <w:sz w:val="21"/>
            <w:szCs w:val="21"/>
          </w:rPr>
          <w:t>方</w:t>
        </w:r>
      </w:ins>
      <w:r w:rsidR="00C31401" w:rsidRPr="0026495E">
        <w:rPr>
          <w:rFonts w:asciiTheme="minorEastAsia" w:hAnsiTheme="minorEastAsia" w:hint="eastAsia"/>
          <w:sz w:val="21"/>
          <w:szCs w:val="21"/>
          <w:rPrChange w:id="167" w:author="dell" w:date="2018-04-16T19:03:00Z">
            <w:rPr>
              <w:rFonts w:ascii="宋体" w:eastAsia="宋体" w:hAnsi="宋体" w:cs="宋体"/>
              <w:sz w:val="21"/>
              <w:szCs w:val="21"/>
            </w:rPr>
          </w:rPrChange>
        </w:rPr>
        <w:t>应于</w:t>
      </w:r>
      <w:del w:id="168" w:author="dell" w:date="2018-04-16T19:16:00Z">
        <w:r w:rsidR="00C31401" w:rsidRPr="0026495E" w:rsidDel="00A84249">
          <w:rPr>
            <w:rFonts w:asciiTheme="minorEastAsia" w:hAnsiTheme="minorEastAsia" w:hint="eastAsia"/>
            <w:sz w:val="21"/>
            <w:szCs w:val="21"/>
            <w:rPrChange w:id="169" w:author="dell" w:date="2018-04-16T19:03:00Z">
              <w:rPr>
                <w:rFonts w:ascii="宋体" w:eastAsia="宋体" w:hAnsi="宋体" w:cs="宋体"/>
                <w:sz w:val="21"/>
                <w:szCs w:val="21"/>
              </w:rPr>
            </w:rPrChange>
          </w:rPr>
          <w:delText>本项目第一阶段完成</w:delText>
        </w:r>
      </w:del>
      <w:ins w:id="170" w:author="dell" w:date="2018-04-16T19:16:00Z">
        <w:r w:rsidR="00A84249">
          <w:rPr>
            <w:rFonts w:asciiTheme="minorEastAsia" w:hAnsiTheme="minorEastAsia" w:hint="eastAsia"/>
            <w:sz w:val="21"/>
            <w:szCs w:val="21"/>
          </w:rPr>
          <w:t>收到</w:t>
        </w:r>
      </w:ins>
      <w:ins w:id="171" w:author="dell" w:date="2018-04-16T19:17:00Z">
        <w:r w:rsidR="00A84249">
          <w:rPr>
            <w:rFonts w:asciiTheme="minorEastAsia" w:hAnsiTheme="minorEastAsia" w:hint="eastAsia"/>
            <w:sz w:val="21"/>
            <w:szCs w:val="21"/>
          </w:rPr>
          <w:t>甲方分期</w:t>
        </w:r>
        <w:r w:rsidR="00A84249">
          <w:rPr>
            <w:rFonts w:asciiTheme="minorEastAsia" w:hAnsiTheme="minorEastAsia"/>
            <w:sz w:val="21"/>
            <w:szCs w:val="21"/>
          </w:rPr>
          <w:t>费用</w:t>
        </w:r>
      </w:ins>
      <w:del w:id="172" w:author="dell" w:date="2018-04-16T19:17:00Z">
        <w:r w:rsidR="00C31401" w:rsidRPr="0026495E" w:rsidDel="00A84249">
          <w:rPr>
            <w:rFonts w:asciiTheme="minorEastAsia" w:hAnsiTheme="minorEastAsia" w:hint="eastAsia"/>
            <w:sz w:val="21"/>
            <w:szCs w:val="21"/>
            <w:rPrChange w:id="173" w:author="dell" w:date="2018-04-16T19:03:00Z">
              <w:rPr>
                <w:rFonts w:ascii="宋体" w:eastAsia="宋体" w:hAnsi="宋体" w:cs="宋体"/>
                <w:sz w:val="21"/>
                <w:szCs w:val="21"/>
              </w:rPr>
            </w:rPrChange>
          </w:rPr>
          <w:delText>后</w:delText>
        </w:r>
      </w:del>
      <w:ins w:id="174" w:author="dell" w:date="2018-04-16T19:17:00Z">
        <w:r w:rsidR="00A84249">
          <w:rPr>
            <w:rFonts w:asciiTheme="minorEastAsia" w:hAnsiTheme="minorEastAsia" w:hint="eastAsia"/>
            <w:sz w:val="21"/>
            <w:szCs w:val="21"/>
          </w:rPr>
          <w:t>之日</w:t>
        </w:r>
      </w:ins>
      <w:r w:rsidR="00C31401" w:rsidRPr="0026495E">
        <w:rPr>
          <w:rFonts w:asciiTheme="minorEastAsia" w:hAnsiTheme="minorEastAsia" w:hint="eastAsia"/>
          <w:sz w:val="21"/>
          <w:szCs w:val="21"/>
          <w:rPrChange w:id="175" w:author="dell" w:date="2018-04-16T19:03:00Z">
            <w:rPr>
              <w:rFonts w:ascii="宋体" w:eastAsia="宋体" w:hAnsi="宋体" w:cs="宋体"/>
              <w:sz w:val="21"/>
              <w:szCs w:val="21"/>
            </w:rPr>
          </w:rPrChange>
        </w:rPr>
        <w:t>的</w:t>
      </w:r>
      <w:r w:rsidR="00C31401" w:rsidRPr="0026495E">
        <w:rPr>
          <w:rFonts w:asciiTheme="minorEastAsia" w:hAnsiTheme="minorEastAsia"/>
          <w:sz w:val="21"/>
          <w:szCs w:val="21"/>
          <w:rPrChange w:id="176" w:author="dell" w:date="2018-04-16T19:03:00Z">
            <w:rPr>
              <w:rFonts w:ascii="宋体" w:eastAsia="宋体" w:hAnsi="宋体" w:cs="宋体"/>
              <w:sz w:val="21"/>
              <w:szCs w:val="21"/>
            </w:rPr>
          </w:rPrChange>
        </w:rPr>
        <w:t>3个工作日内</w:t>
      </w:r>
      <w:del w:id="177" w:author="dell" w:date="2018-04-16T19:17:00Z">
        <w:r w:rsidR="00C31401" w:rsidRPr="0026495E" w:rsidDel="00A84249">
          <w:rPr>
            <w:rFonts w:asciiTheme="minorEastAsia" w:hAnsiTheme="minorEastAsia" w:hint="eastAsia"/>
            <w:sz w:val="21"/>
            <w:szCs w:val="21"/>
            <w:rPrChange w:id="178" w:author="dell" w:date="2018-04-16T19:03:00Z">
              <w:rPr>
                <w:rFonts w:ascii="宋体" w:eastAsia="宋体" w:hAnsi="宋体" w:cs="宋体"/>
                <w:sz w:val="21"/>
                <w:szCs w:val="21"/>
              </w:rPr>
            </w:rPrChange>
          </w:rPr>
          <w:delText>在实现网确认完工，</w:delText>
        </w:r>
      </w:del>
      <w:ins w:id="179" w:author="dell" w:date="2018-04-16T19:17:00Z">
        <w:r w:rsidR="00A84249">
          <w:rPr>
            <w:rFonts w:asciiTheme="minorEastAsia" w:hAnsiTheme="minorEastAsia" w:hint="eastAsia"/>
            <w:sz w:val="21"/>
            <w:szCs w:val="21"/>
          </w:rPr>
          <w:t>向</w:t>
        </w:r>
      </w:ins>
      <w:del w:id="180" w:author="dell" w:date="2018-04-16T19:17:00Z">
        <w:r w:rsidR="00C31401" w:rsidRPr="0026495E" w:rsidDel="00A84249">
          <w:rPr>
            <w:rFonts w:asciiTheme="minorEastAsia" w:hAnsiTheme="minorEastAsia" w:hint="eastAsia"/>
            <w:sz w:val="21"/>
            <w:szCs w:val="21"/>
            <w:rPrChange w:id="181" w:author="dell" w:date="2018-04-16T19:03:00Z">
              <w:rPr>
                <w:rFonts w:ascii="宋体" w:eastAsia="宋体" w:hAnsi="宋体" w:cs="宋体"/>
                <w:sz w:val="21"/>
                <w:szCs w:val="21"/>
              </w:rPr>
            </w:rPrChange>
          </w:rPr>
          <w:delText>丙</w:delText>
        </w:r>
      </w:del>
      <w:ins w:id="182" w:author="dell" w:date="2018-04-16T19:17:00Z">
        <w:r w:rsidR="00A84249">
          <w:rPr>
            <w:rFonts w:asciiTheme="minorEastAsia" w:hAnsiTheme="minorEastAsia" w:hint="eastAsia"/>
            <w:sz w:val="21"/>
            <w:szCs w:val="21"/>
          </w:rPr>
          <w:t>乙</w:t>
        </w:r>
      </w:ins>
      <w:r w:rsidR="00C31401" w:rsidRPr="0026495E">
        <w:rPr>
          <w:rFonts w:asciiTheme="minorEastAsia" w:hAnsiTheme="minorEastAsia" w:hint="eastAsia"/>
          <w:sz w:val="21"/>
          <w:szCs w:val="21"/>
          <w:rPrChange w:id="183" w:author="dell" w:date="2018-04-16T19:03:00Z">
            <w:rPr>
              <w:rFonts w:ascii="宋体" w:eastAsia="宋体" w:hAnsi="宋体" w:cs="宋体"/>
              <w:sz w:val="21"/>
              <w:szCs w:val="21"/>
            </w:rPr>
          </w:rPrChange>
        </w:rPr>
        <w:t>方支付</w:t>
      </w:r>
      <w:del w:id="184" w:author="dell" w:date="2018-04-16T19:18:00Z">
        <w:r w:rsidR="00C31401" w:rsidRPr="0026495E" w:rsidDel="00304DFB">
          <w:rPr>
            <w:rFonts w:asciiTheme="minorEastAsia" w:hAnsiTheme="minorEastAsia" w:hint="eastAsia"/>
            <w:sz w:val="21"/>
            <w:szCs w:val="21"/>
            <w:rPrChange w:id="185" w:author="dell" w:date="2018-04-16T19:03:00Z">
              <w:rPr>
                <w:rFonts w:ascii="宋体" w:eastAsia="宋体" w:hAnsi="宋体" w:cs="宋体"/>
                <w:sz w:val="21"/>
                <w:szCs w:val="21"/>
              </w:rPr>
            </w:rPrChange>
          </w:rPr>
          <w:delText>乙方</w:delText>
        </w:r>
      </w:del>
      <w:r w:rsidR="00C31401" w:rsidRPr="0026495E">
        <w:rPr>
          <w:rFonts w:asciiTheme="minorEastAsia" w:hAnsiTheme="minorEastAsia" w:hint="eastAsia"/>
          <w:sz w:val="21"/>
          <w:szCs w:val="21"/>
          <w:rPrChange w:id="186" w:author="dell" w:date="2018-04-16T19:03:00Z">
            <w:rPr>
              <w:rFonts w:ascii="宋体" w:eastAsia="宋体" w:hAnsi="宋体" w:cs="宋体"/>
              <w:sz w:val="21"/>
              <w:szCs w:val="21"/>
            </w:rPr>
          </w:rPrChange>
        </w:rPr>
        <w:t>款项共计</w:t>
      </w:r>
      <w:r w:rsidR="00C31401" w:rsidRPr="00304DFB">
        <w:rPr>
          <w:rFonts w:asciiTheme="minorEastAsia" w:hAnsiTheme="minorEastAsia"/>
          <w:sz w:val="21"/>
          <w:szCs w:val="21"/>
          <w:u w:val="single"/>
          <w:rPrChange w:id="187" w:author="dell" w:date="2018-04-16T19:18:00Z">
            <w:rPr>
              <w:rFonts w:ascii="宋体" w:eastAsia="宋体" w:hAnsi="宋体" w:cs="宋体"/>
              <w:sz w:val="21"/>
              <w:szCs w:val="21"/>
              <w:u w:val="single"/>
            </w:rPr>
          </w:rPrChange>
        </w:rPr>
        <w:t xml:space="preserve">   </w:t>
      </w:r>
      <w:del w:id="188" w:author="dell" w:date="2018-04-16T19:18:00Z">
        <w:r w:rsidR="00C31401" w:rsidRPr="00304DFB" w:rsidDel="00304DFB">
          <w:rPr>
            <w:rFonts w:asciiTheme="minorEastAsia" w:hAnsiTheme="minorEastAsia"/>
            <w:sz w:val="21"/>
            <w:szCs w:val="21"/>
            <w:u w:val="single"/>
            <w:rPrChange w:id="189" w:author="dell" w:date="2018-04-16T19:18:00Z">
              <w:rPr>
                <w:rFonts w:ascii="宋体" w:eastAsia="宋体" w:hAnsi="宋体" w:cs="宋体"/>
                <w:sz w:val="21"/>
                <w:szCs w:val="21"/>
                <w:u w:val="single"/>
              </w:rPr>
            </w:rPrChange>
          </w:rPr>
          <w:delText xml:space="preserve">9540  </w:delText>
        </w:r>
      </w:del>
      <w:ins w:id="190" w:author="dell" w:date="2018-04-16T19:19:00Z">
        <w:r w:rsidR="001A068F">
          <w:rPr>
            <w:rFonts w:asciiTheme="minorEastAsia" w:hAnsiTheme="minorEastAsia"/>
            <w:sz w:val="21"/>
            <w:szCs w:val="21"/>
            <w:u w:val="single"/>
          </w:rPr>
          <w:t>15</w:t>
        </w:r>
      </w:ins>
      <w:ins w:id="191" w:author="dell" w:date="2018-04-16T19:18:00Z">
        <w:r w:rsidR="00304DFB">
          <w:rPr>
            <w:rFonts w:asciiTheme="minorEastAsia" w:hAnsiTheme="minorEastAsia"/>
            <w:sz w:val="21"/>
            <w:szCs w:val="21"/>
            <w:u w:val="single"/>
          </w:rPr>
          <w:t>00</w:t>
        </w:r>
        <w:r w:rsidR="00304DFB" w:rsidRPr="00304DFB">
          <w:rPr>
            <w:rFonts w:asciiTheme="minorEastAsia" w:hAnsiTheme="minorEastAsia"/>
            <w:sz w:val="21"/>
            <w:szCs w:val="21"/>
            <w:u w:val="single"/>
            <w:rPrChange w:id="192" w:author="dell" w:date="2018-04-16T19:18:00Z">
              <w:rPr>
                <w:rFonts w:ascii="宋体" w:eastAsia="宋体" w:hAnsi="宋体" w:cs="宋体"/>
                <w:sz w:val="21"/>
                <w:szCs w:val="21"/>
                <w:u w:val="single"/>
              </w:rPr>
            </w:rPrChange>
          </w:rPr>
          <w:t xml:space="preserve">0  </w:t>
        </w:r>
      </w:ins>
      <w:r w:rsidR="00C31401" w:rsidRPr="0026495E">
        <w:rPr>
          <w:rFonts w:asciiTheme="minorEastAsia" w:hAnsiTheme="minorEastAsia" w:hint="eastAsia"/>
          <w:sz w:val="21"/>
          <w:szCs w:val="21"/>
          <w:rPrChange w:id="193" w:author="dell" w:date="2018-04-16T19:03:00Z">
            <w:rPr>
              <w:rFonts w:ascii="宋体" w:eastAsia="宋体" w:hAnsi="宋体" w:cs="宋体"/>
              <w:sz w:val="21"/>
              <w:szCs w:val="21"/>
            </w:rPr>
          </w:rPrChange>
        </w:rPr>
        <w:t>元人民币（大写人民币</w:t>
      </w:r>
      <w:r w:rsidR="00C31401" w:rsidRPr="00304DFB">
        <w:rPr>
          <w:rFonts w:asciiTheme="minorEastAsia" w:hAnsiTheme="minorEastAsia"/>
          <w:sz w:val="21"/>
          <w:szCs w:val="21"/>
          <w:u w:val="single"/>
          <w:rPrChange w:id="194" w:author="dell" w:date="2018-04-16T19:18:00Z">
            <w:rPr>
              <w:rFonts w:ascii="宋体" w:eastAsia="宋体" w:hAnsi="宋体" w:cs="宋体"/>
              <w:sz w:val="21"/>
              <w:szCs w:val="21"/>
              <w:u w:val="single"/>
            </w:rPr>
          </w:rPrChange>
        </w:rPr>
        <w:t xml:space="preserve">  </w:t>
      </w:r>
      <w:ins w:id="195" w:author="dell" w:date="2018-04-16T19:19:00Z">
        <w:r w:rsidR="001A068F">
          <w:rPr>
            <w:rFonts w:asciiTheme="minorEastAsia" w:hAnsiTheme="minorEastAsia" w:hint="eastAsia"/>
            <w:sz w:val="21"/>
            <w:szCs w:val="21"/>
            <w:u w:val="single"/>
          </w:rPr>
          <w:t>壹</w:t>
        </w:r>
        <w:r w:rsidR="001A068F">
          <w:rPr>
            <w:rFonts w:asciiTheme="minorEastAsia" w:hAnsiTheme="minorEastAsia"/>
            <w:sz w:val="21"/>
            <w:szCs w:val="21"/>
            <w:u w:val="single"/>
          </w:rPr>
          <w:t>万</w:t>
        </w:r>
        <w:r w:rsidR="001A068F" w:rsidRPr="00AA1ACA">
          <w:rPr>
            <w:rFonts w:asciiTheme="minorEastAsia" w:hAnsiTheme="minorEastAsia"/>
            <w:sz w:val="21"/>
            <w:szCs w:val="21"/>
            <w:u w:val="single"/>
          </w:rPr>
          <w:t>伍仟</w:t>
        </w:r>
      </w:ins>
      <w:del w:id="196" w:author="dell" w:date="2018-04-16T19:19:00Z">
        <w:r w:rsidR="00C31401" w:rsidRPr="00304DFB" w:rsidDel="001A068F">
          <w:rPr>
            <w:rFonts w:asciiTheme="minorEastAsia" w:hAnsiTheme="minorEastAsia" w:hint="eastAsia"/>
            <w:sz w:val="21"/>
            <w:szCs w:val="21"/>
            <w:u w:val="single"/>
            <w:rPrChange w:id="197" w:author="dell" w:date="2018-04-16T19:18:00Z">
              <w:rPr>
                <w:rFonts w:ascii="宋体" w:eastAsia="宋体" w:hAnsi="宋体" w:cs="宋体"/>
                <w:sz w:val="21"/>
                <w:szCs w:val="21"/>
                <w:u w:val="single"/>
              </w:rPr>
            </w:rPrChange>
          </w:rPr>
          <w:delText>玖仟</w:delText>
        </w:r>
        <w:r w:rsidR="00C31401" w:rsidRPr="00304DFB" w:rsidDel="00304DFB">
          <w:rPr>
            <w:rFonts w:asciiTheme="minorEastAsia" w:hAnsiTheme="minorEastAsia" w:hint="eastAsia"/>
            <w:sz w:val="21"/>
            <w:szCs w:val="21"/>
            <w:u w:val="single"/>
            <w:rPrChange w:id="198" w:author="dell" w:date="2018-04-16T19:18:00Z">
              <w:rPr>
                <w:rFonts w:ascii="宋体" w:eastAsia="宋体" w:hAnsi="宋体" w:cs="宋体"/>
                <w:sz w:val="21"/>
                <w:szCs w:val="21"/>
                <w:u w:val="single"/>
              </w:rPr>
            </w:rPrChange>
          </w:rPr>
          <w:delText>伍佰肆拾</w:delText>
        </w:r>
      </w:del>
      <w:r w:rsidR="00C31401" w:rsidRPr="00304DFB">
        <w:rPr>
          <w:rFonts w:asciiTheme="minorEastAsia" w:hAnsiTheme="minorEastAsia"/>
          <w:sz w:val="21"/>
          <w:szCs w:val="21"/>
          <w:u w:val="single"/>
          <w:rPrChange w:id="199" w:author="dell" w:date="2018-04-16T19:18:00Z">
            <w:rPr>
              <w:rFonts w:ascii="宋体" w:eastAsia="宋体" w:hAnsi="宋体" w:cs="宋体"/>
              <w:sz w:val="21"/>
              <w:szCs w:val="21"/>
              <w:u w:val="single"/>
            </w:rPr>
          </w:rPrChange>
        </w:rPr>
        <w:t xml:space="preserve">  </w:t>
      </w:r>
      <w:del w:id="200" w:author="dell" w:date="2018-04-16T19:18:00Z">
        <w:r w:rsidR="00C31401" w:rsidRPr="0026495E" w:rsidDel="00304DFB">
          <w:rPr>
            <w:rFonts w:asciiTheme="minorEastAsia" w:hAnsiTheme="minorEastAsia"/>
            <w:sz w:val="21"/>
            <w:szCs w:val="21"/>
            <w:rPrChange w:id="201" w:author="dell" w:date="2018-04-16T19:03:00Z">
              <w:rPr>
                <w:rFonts w:ascii="宋体" w:eastAsia="宋体" w:hAnsi="宋体" w:cs="宋体"/>
                <w:sz w:val="21"/>
                <w:szCs w:val="21"/>
                <w:u w:val="single"/>
              </w:rPr>
            </w:rPrChange>
          </w:rPr>
          <w:delText xml:space="preserve">   </w:delText>
        </w:r>
      </w:del>
      <w:r w:rsidR="00C31401" w:rsidRPr="0026495E">
        <w:rPr>
          <w:rFonts w:asciiTheme="minorEastAsia" w:hAnsiTheme="minorEastAsia" w:hint="eastAsia"/>
          <w:sz w:val="21"/>
          <w:szCs w:val="21"/>
          <w:rPrChange w:id="202" w:author="dell" w:date="2018-04-16T19:03:00Z">
            <w:rPr>
              <w:rFonts w:ascii="宋体" w:eastAsia="宋体" w:hAnsi="宋体" w:cs="宋体"/>
              <w:sz w:val="21"/>
              <w:szCs w:val="21"/>
            </w:rPr>
          </w:rPrChange>
        </w:rPr>
        <w:t>元整）</w:t>
      </w:r>
      <w:del w:id="203" w:author="dell" w:date="2018-04-16T19:19:00Z">
        <w:r w:rsidR="00C31401" w:rsidRPr="0026495E" w:rsidDel="00304DFB">
          <w:rPr>
            <w:rFonts w:asciiTheme="minorEastAsia" w:hAnsiTheme="minorEastAsia" w:hint="eastAsia"/>
            <w:sz w:val="21"/>
            <w:szCs w:val="21"/>
            <w:rPrChange w:id="204" w:author="dell" w:date="2018-04-16T19:03:00Z">
              <w:rPr>
                <w:rFonts w:ascii="宋体" w:eastAsia="宋体" w:hAnsi="宋体" w:cs="宋体"/>
                <w:sz w:val="21"/>
                <w:szCs w:val="21"/>
              </w:rPr>
            </w:rPrChange>
          </w:rPr>
          <w:delText>，其中包含发票费用人民币</w:delText>
        </w:r>
        <w:r w:rsidR="00C31401" w:rsidRPr="00304DFB" w:rsidDel="00304DFB">
          <w:rPr>
            <w:rFonts w:asciiTheme="minorEastAsia" w:hAnsiTheme="minorEastAsia"/>
            <w:sz w:val="21"/>
            <w:szCs w:val="21"/>
            <w:u w:val="single"/>
            <w:rPrChange w:id="205" w:author="dell" w:date="2018-04-16T19:18:00Z">
              <w:rPr>
                <w:rFonts w:ascii="宋体" w:eastAsia="宋体" w:hAnsi="宋体" w:cs="宋体"/>
                <w:sz w:val="21"/>
                <w:szCs w:val="21"/>
                <w:u w:val="single"/>
              </w:rPr>
            </w:rPrChange>
          </w:rPr>
          <w:delText xml:space="preserve"> 540 </w:delText>
        </w:r>
        <w:r w:rsidR="00C31401" w:rsidRPr="0026495E" w:rsidDel="00304DFB">
          <w:rPr>
            <w:rFonts w:asciiTheme="minorEastAsia" w:hAnsiTheme="minorEastAsia" w:hint="eastAsia"/>
            <w:sz w:val="21"/>
            <w:szCs w:val="21"/>
            <w:rPrChange w:id="206" w:author="dell" w:date="2018-04-16T19:03:00Z">
              <w:rPr>
                <w:rFonts w:ascii="宋体" w:eastAsia="宋体" w:hAnsi="宋体" w:cs="宋体"/>
                <w:sz w:val="21"/>
                <w:szCs w:val="21"/>
              </w:rPr>
            </w:rPrChange>
          </w:rPr>
          <w:delText>元（大写人民币</w:delText>
        </w:r>
        <w:r w:rsidR="00C31401" w:rsidRPr="00304DFB" w:rsidDel="00304DFB">
          <w:rPr>
            <w:rFonts w:asciiTheme="minorEastAsia" w:hAnsiTheme="minorEastAsia"/>
            <w:sz w:val="21"/>
            <w:szCs w:val="21"/>
            <w:u w:val="single"/>
            <w:rPrChange w:id="207" w:author="dell" w:date="2018-04-16T19:18:00Z">
              <w:rPr>
                <w:rFonts w:ascii="宋体" w:eastAsia="宋体" w:hAnsi="宋体" w:cs="宋体"/>
                <w:sz w:val="21"/>
                <w:szCs w:val="21"/>
                <w:u w:val="single"/>
              </w:rPr>
            </w:rPrChange>
          </w:rPr>
          <w:delText xml:space="preserve"> 伍佰肆拾</w:delText>
        </w:r>
        <w:r w:rsidR="00C31401" w:rsidRPr="0026495E" w:rsidDel="00304DFB">
          <w:rPr>
            <w:rFonts w:asciiTheme="minorEastAsia" w:hAnsiTheme="minorEastAsia"/>
            <w:sz w:val="21"/>
            <w:szCs w:val="21"/>
            <w:rPrChange w:id="208" w:author="dell" w:date="2018-04-16T19:03:00Z">
              <w:rPr>
                <w:rFonts w:ascii="宋体" w:eastAsia="宋体" w:hAnsi="宋体" w:cs="宋体"/>
                <w:sz w:val="21"/>
                <w:szCs w:val="21"/>
                <w:u w:val="single"/>
              </w:rPr>
            </w:rPrChange>
          </w:rPr>
          <w:delText xml:space="preserve">  元整）</w:delText>
        </w:r>
      </w:del>
      <w:r w:rsidR="00C31401" w:rsidRPr="0026495E">
        <w:rPr>
          <w:rFonts w:asciiTheme="minorEastAsia" w:hAnsiTheme="minorEastAsia" w:hint="eastAsia"/>
          <w:sz w:val="21"/>
          <w:szCs w:val="21"/>
          <w:rPrChange w:id="209" w:author="dell" w:date="2018-04-16T19:03:00Z">
            <w:rPr>
              <w:rFonts w:ascii="宋体" w:eastAsia="宋体" w:hAnsi="宋体" w:cs="宋体"/>
              <w:sz w:val="21"/>
              <w:szCs w:val="21"/>
              <w:u w:val="single"/>
            </w:rPr>
          </w:rPrChange>
        </w:rPr>
        <w:t>。</w:t>
      </w:r>
    </w:p>
    <w:p w:rsidR="00771B96" w:rsidRPr="0026495E" w:rsidRDefault="0026495E">
      <w:pPr>
        <w:ind w:leftChars="350" w:left="840"/>
        <w:rPr>
          <w:rFonts w:asciiTheme="minorEastAsia" w:hAnsiTheme="minorEastAsia"/>
          <w:sz w:val="21"/>
          <w:szCs w:val="21"/>
          <w:rPrChange w:id="210" w:author="dell" w:date="2018-04-16T19:03:00Z">
            <w:rPr>
              <w:rFonts w:ascii="宋体" w:eastAsia="宋体" w:hAnsi="宋体" w:cs="宋体" w:hint="default"/>
              <w:sz w:val="21"/>
              <w:szCs w:val="21"/>
            </w:rPr>
          </w:rPrChange>
        </w:rPr>
        <w:pPrChange w:id="211" w:author="dell" w:date="2018-04-16T19:03:00Z">
          <w:pPr>
            <w:pStyle w:val="BodyA"/>
            <w:numPr>
              <w:numId w:val="5"/>
            </w:numPr>
            <w:spacing w:line="240" w:lineRule="auto"/>
            <w:ind w:left="840" w:hanging="480"/>
          </w:pPr>
        </w:pPrChange>
      </w:pPr>
      <w:ins w:id="212" w:author="dell" w:date="2018-04-16T19:04:00Z">
        <w:r>
          <w:rPr>
            <w:rFonts w:asciiTheme="minorEastAsia" w:hAnsiTheme="minorEastAsia" w:hint="eastAsia"/>
            <w:sz w:val="21"/>
            <w:szCs w:val="21"/>
          </w:rPr>
          <w:t>（2）</w:t>
        </w:r>
      </w:ins>
      <w:r w:rsidR="00C31401" w:rsidRPr="0026495E">
        <w:rPr>
          <w:rFonts w:asciiTheme="minorEastAsia" w:hAnsiTheme="minorEastAsia" w:hint="eastAsia"/>
          <w:sz w:val="21"/>
          <w:szCs w:val="21"/>
          <w:rPrChange w:id="213" w:author="dell" w:date="2018-04-16T19:03:00Z">
            <w:rPr>
              <w:rFonts w:ascii="宋体" w:eastAsia="宋体" w:hAnsi="宋体" w:cs="宋体"/>
              <w:sz w:val="21"/>
              <w:szCs w:val="21"/>
            </w:rPr>
          </w:rPrChange>
        </w:rPr>
        <w:t>付款阶段二：</w:t>
      </w:r>
      <w:ins w:id="214" w:author="dell" w:date="2018-04-16T19:19:00Z">
        <w:r w:rsidR="001A068F">
          <w:rPr>
            <w:rFonts w:asciiTheme="minorEastAsia" w:hAnsiTheme="minorEastAsia" w:hint="eastAsia"/>
            <w:sz w:val="21"/>
            <w:szCs w:val="21"/>
          </w:rPr>
          <w:t>丙方</w:t>
        </w:r>
        <w:r w:rsidR="001A068F" w:rsidRPr="00AA1ACA">
          <w:rPr>
            <w:rFonts w:asciiTheme="minorEastAsia" w:hAnsiTheme="minorEastAsia"/>
            <w:sz w:val="21"/>
            <w:szCs w:val="21"/>
          </w:rPr>
          <w:t>应于</w:t>
        </w:r>
        <w:r w:rsidR="001A068F">
          <w:rPr>
            <w:rFonts w:asciiTheme="minorEastAsia" w:hAnsiTheme="minorEastAsia" w:hint="eastAsia"/>
            <w:sz w:val="21"/>
            <w:szCs w:val="21"/>
          </w:rPr>
          <w:t>收到甲方分期</w:t>
        </w:r>
        <w:r w:rsidR="001A068F">
          <w:rPr>
            <w:rFonts w:asciiTheme="minorEastAsia" w:hAnsiTheme="minorEastAsia"/>
            <w:sz w:val="21"/>
            <w:szCs w:val="21"/>
          </w:rPr>
          <w:t>费用</w:t>
        </w:r>
        <w:r w:rsidR="001A068F">
          <w:rPr>
            <w:rFonts w:asciiTheme="minorEastAsia" w:hAnsiTheme="minorEastAsia" w:hint="eastAsia"/>
            <w:sz w:val="21"/>
            <w:szCs w:val="21"/>
          </w:rPr>
          <w:t>之日</w:t>
        </w:r>
        <w:r w:rsidR="001A068F" w:rsidRPr="00AA1ACA">
          <w:rPr>
            <w:rFonts w:asciiTheme="minorEastAsia" w:hAnsiTheme="minorEastAsia"/>
            <w:sz w:val="21"/>
            <w:szCs w:val="21"/>
          </w:rPr>
          <w:t>的3个工作日内</w:t>
        </w:r>
        <w:r w:rsidR="001A068F">
          <w:rPr>
            <w:rFonts w:asciiTheme="minorEastAsia" w:hAnsiTheme="minorEastAsia" w:hint="eastAsia"/>
            <w:sz w:val="21"/>
            <w:szCs w:val="21"/>
          </w:rPr>
          <w:t>向乙</w:t>
        </w:r>
        <w:r w:rsidR="001A068F" w:rsidRPr="00AA1ACA">
          <w:rPr>
            <w:rFonts w:asciiTheme="minorEastAsia" w:hAnsiTheme="minorEastAsia"/>
            <w:sz w:val="21"/>
            <w:szCs w:val="21"/>
          </w:rPr>
          <w:t>方支付款项共计</w:t>
        </w:r>
        <w:r w:rsidR="001A068F" w:rsidRPr="00AA1ACA">
          <w:rPr>
            <w:rFonts w:asciiTheme="minorEastAsia" w:hAnsiTheme="minorEastAsia"/>
            <w:sz w:val="21"/>
            <w:szCs w:val="21"/>
            <w:u w:val="single"/>
          </w:rPr>
          <w:t xml:space="preserve">   9</w:t>
        </w:r>
        <w:r w:rsidR="001A068F">
          <w:rPr>
            <w:rFonts w:asciiTheme="minorEastAsia" w:hAnsiTheme="minorEastAsia"/>
            <w:sz w:val="21"/>
            <w:szCs w:val="21"/>
            <w:u w:val="single"/>
          </w:rPr>
          <w:t>00</w:t>
        </w:r>
        <w:r w:rsidR="001A068F" w:rsidRPr="00AA1ACA">
          <w:rPr>
            <w:rFonts w:asciiTheme="minorEastAsia" w:hAnsiTheme="minorEastAsia"/>
            <w:sz w:val="21"/>
            <w:szCs w:val="21"/>
            <w:u w:val="single"/>
          </w:rPr>
          <w:t xml:space="preserve">0  </w:t>
        </w:r>
        <w:r w:rsidR="001A068F" w:rsidRPr="00AA1ACA">
          <w:rPr>
            <w:rFonts w:asciiTheme="minorEastAsia" w:hAnsiTheme="minorEastAsia"/>
            <w:sz w:val="21"/>
            <w:szCs w:val="21"/>
          </w:rPr>
          <w:t>元人民币（大写人民币</w:t>
        </w:r>
        <w:r w:rsidR="001A068F" w:rsidRPr="00AA1ACA">
          <w:rPr>
            <w:rFonts w:asciiTheme="minorEastAsia" w:hAnsiTheme="minorEastAsia"/>
            <w:sz w:val="21"/>
            <w:szCs w:val="21"/>
            <w:u w:val="single"/>
          </w:rPr>
          <w:t xml:space="preserve">  玖仟  </w:t>
        </w:r>
        <w:r w:rsidR="001A068F" w:rsidRPr="00AA1ACA">
          <w:rPr>
            <w:rFonts w:asciiTheme="minorEastAsia" w:hAnsiTheme="minorEastAsia"/>
            <w:sz w:val="21"/>
            <w:szCs w:val="21"/>
          </w:rPr>
          <w:t>元整）。</w:t>
        </w:r>
      </w:ins>
      <w:del w:id="215" w:author="dell" w:date="2018-04-16T19:19:00Z">
        <w:r w:rsidR="00C31401" w:rsidRPr="0026495E" w:rsidDel="001A068F">
          <w:rPr>
            <w:rFonts w:asciiTheme="minorEastAsia" w:hAnsiTheme="minorEastAsia" w:hint="eastAsia"/>
            <w:sz w:val="21"/>
            <w:szCs w:val="21"/>
            <w:rPrChange w:id="216" w:author="dell" w:date="2018-04-16T19:03:00Z">
              <w:rPr>
                <w:rFonts w:ascii="宋体" w:eastAsia="宋体" w:hAnsi="宋体" w:cs="宋体"/>
                <w:sz w:val="21"/>
                <w:szCs w:val="21"/>
              </w:rPr>
            </w:rPrChange>
          </w:rPr>
          <w:delText>甲方应于本项目第二阶段完成后的</w:delText>
        </w:r>
        <w:r w:rsidR="00C31401" w:rsidRPr="0026495E" w:rsidDel="001A068F">
          <w:rPr>
            <w:rFonts w:asciiTheme="minorEastAsia" w:hAnsiTheme="minorEastAsia"/>
            <w:sz w:val="21"/>
            <w:szCs w:val="21"/>
            <w:rPrChange w:id="217" w:author="dell" w:date="2018-04-16T19:03:00Z">
              <w:rPr>
                <w:rFonts w:ascii="宋体" w:eastAsia="宋体" w:hAnsi="宋体" w:cs="宋体"/>
                <w:sz w:val="21"/>
                <w:szCs w:val="21"/>
              </w:rPr>
            </w:rPrChange>
          </w:rPr>
          <w:delText xml:space="preserve">3个工作日内在实现网确认完工，丙方支付乙方款项共计   19080  </w:delText>
        </w:r>
        <w:r w:rsidR="00C31401" w:rsidRPr="0026495E" w:rsidDel="001A068F">
          <w:rPr>
            <w:rFonts w:asciiTheme="minorEastAsia" w:hAnsiTheme="minorEastAsia" w:hint="eastAsia"/>
            <w:sz w:val="21"/>
            <w:szCs w:val="21"/>
            <w:rPrChange w:id="218" w:author="dell" w:date="2018-04-16T19:03:00Z">
              <w:rPr>
                <w:rFonts w:ascii="宋体" w:eastAsia="宋体" w:hAnsi="宋体" w:cs="宋体"/>
                <w:sz w:val="21"/>
                <w:szCs w:val="21"/>
              </w:rPr>
            </w:rPrChange>
          </w:rPr>
          <w:delText>元人民币（大写人民币</w:delText>
        </w:r>
        <w:r w:rsidR="00C31401" w:rsidRPr="0026495E" w:rsidDel="001A068F">
          <w:rPr>
            <w:rFonts w:asciiTheme="minorEastAsia" w:hAnsiTheme="minorEastAsia"/>
            <w:sz w:val="21"/>
            <w:szCs w:val="21"/>
            <w:rPrChange w:id="219" w:author="dell" w:date="2018-04-16T19:03:00Z">
              <w:rPr>
                <w:rFonts w:ascii="宋体" w:eastAsia="宋体" w:hAnsi="宋体" w:cs="宋体"/>
                <w:sz w:val="21"/>
                <w:szCs w:val="21"/>
              </w:rPr>
            </w:rPrChange>
          </w:rPr>
          <w:delText xml:space="preserve">  </w:delText>
        </w:r>
        <w:r w:rsidR="00C31401" w:rsidRPr="0026495E" w:rsidDel="001A068F">
          <w:rPr>
            <w:rFonts w:asciiTheme="minorEastAsia" w:hAnsiTheme="minorEastAsia" w:hint="eastAsia"/>
            <w:sz w:val="21"/>
            <w:szCs w:val="21"/>
            <w:rPrChange w:id="220" w:author="dell" w:date="2018-04-16T19:03:00Z">
              <w:rPr>
                <w:rFonts w:ascii="宋体" w:eastAsia="宋体" w:hAnsi="宋体" w:cs="宋体"/>
                <w:sz w:val="21"/>
                <w:szCs w:val="21"/>
              </w:rPr>
            </w:rPrChange>
          </w:rPr>
          <w:delText>壹万玖仟零捌拾</w:delText>
        </w:r>
        <w:r w:rsidR="00C31401" w:rsidRPr="0026495E" w:rsidDel="001A068F">
          <w:rPr>
            <w:rFonts w:asciiTheme="minorEastAsia" w:hAnsiTheme="minorEastAsia"/>
            <w:sz w:val="21"/>
            <w:szCs w:val="21"/>
            <w:rPrChange w:id="221" w:author="dell" w:date="2018-04-16T19:03:00Z">
              <w:rPr>
                <w:rFonts w:ascii="宋体" w:eastAsia="宋体" w:hAnsi="宋体" w:cs="宋体"/>
                <w:sz w:val="21"/>
                <w:szCs w:val="21"/>
              </w:rPr>
            </w:rPrChange>
          </w:rPr>
          <w:delText xml:space="preserve">  </w:delText>
        </w:r>
        <w:r w:rsidR="00C31401" w:rsidRPr="0026495E" w:rsidDel="001A068F">
          <w:rPr>
            <w:rFonts w:asciiTheme="minorEastAsia" w:hAnsiTheme="minorEastAsia" w:hint="eastAsia"/>
            <w:sz w:val="21"/>
            <w:szCs w:val="21"/>
            <w:rPrChange w:id="222" w:author="dell" w:date="2018-04-16T19:03:00Z">
              <w:rPr>
                <w:rFonts w:ascii="宋体" w:eastAsia="宋体" w:hAnsi="宋体" w:cs="宋体"/>
                <w:sz w:val="21"/>
                <w:szCs w:val="21"/>
              </w:rPr>
            </w:rPrChange>
          </w:rPr>
          <w:delText>元整），其中包含发票费用人民币</w:delText>
        </w:r>
        <w:r w:rsidR="00C31401" w:rsidRPr="0026495E" w:rsidDel="001A068F">
          <w:rPr>
            <w:rFonts w:asciiTheme="minorEastAsia" w:hAnsiTheme="minorEastAsia"/>
            <w:sz w:val="21"/>
            <w:szCs w:val="21"/>
            <w:rPrChange w:id="223" w:author="dell" w:date="2018-04-16T19:03:00Z">
              <w:rPr>
                <w:rFonts w:ascii="宋体" w:eastAsia="宋体" w:hAnsi="宋体" w:cs="宋体"/>
                <w:sz w:val="21"/>
                <w:szCs w:val="21"/>
              </w:rPr>
            </w:rPrChange>
          </w:rPr>
          <w:delText xml:space="preserve"> 1080 </w:delText>
        </w:r>
        <w:r w:rsidR="00C31401" w:rsidRPr="0026495E" w:rsidDel="001A068F">
          <w:rPr>
            <w:rFonts w:asciiTheme="minorEastAsia" w:hAnsiTheme="minorEastAsia" w:hint="eastAsia"/>
            <w:sz w:val="21"/>
            <w:szCs w:val="21"/>
            <w:rPrChange w:id="224" w:author="dell" w:date="2018-04-16T19:03:00Z">
              <w:rPr>
                <w:rFonts w:ascii="宋体" w:eastAsia="宋体" w:hAnsi="宋体" w:cs="宋体"/>
                <w:sz w:val="21"/>
                <w:szCs w:val="21"/>
              </w:rPr>
            </w:rPrChange>
          </w:rPr>
          <w:delText>元（大写人民币</w:delText>
        </w:r>
        <w:r w:rsidR="00C31401" w:rsidRPr="0026495E" w:rsidDel="001A068F">
          <w:rPr>
            <w:rFonts w:asciiTheme="minorEastAsia" w:hAnsiTheme="minorEastAsia"/>
            <w:sz w:val="21"/>
            <w:szCs w:val="21"/>
            <w:rPrChange w:id="225" w:author="dell" w:date="2018-04-16T19:03:00Z">
              <w:rPr>
                <w:rFonts w:ascii="宋体" w:eastAsia="宋体" w:hAnsi="宋体" w:cs="宋体"/>
                <w:sz w:val="21"/>
                <w:szCs w:val="21"/>
              </w:rPr>
            </w:rPrChange>
          </w:rPr>
          <w:delText xml:space="preserve">  </w:delText>
        </w:r>
        <w:r w:rsidR="00C31401" w:rsidRPr="0026495E" w:rsidDel="001A068F">
          <w:rPr>
            <w:rFonts w:asciiTheme="minorEastAsia" w:hAnsiTheme="minorEastAsia" w:hint="eastAsia"/>
            <w:sz w:val="21"/>
            <w:szCs w:val="21"/>
            <w:rPrChange w:id="226" w:author="dell" w:date="2018-04-16T19:03:00Z">
              <w:rPr>
                <w:rFonts w:ascii="宋体" w:eastAsia="宋体" w:hAnsi="宋体" w:cs="宋体"/>
                <w:sz w:val="21"/>
                <w:szCs w:val="21"/>
              </w:rPr>
            </w:rPrChange>
          </w:rPr>
          <w:delText>壹仟零捌拾</w:delText>
        </w:r>
        <w:r w:rsidR="00C31401" w:rsidRPr="0026495E" w:rsidDel="001A068F">
          <w:rPr>
            <w:rFonts w:asciiTheme="minorEastAsia" w:hAnsiTheme="minorEastAsia"/>
            <w:sz w:val="21"/>
            <w:szCs w:val="21"/>
            <w:rPrChange w:id="227" w:author="dell" w:date="2018-04-16T19:03:00Z">
              <w:rPr>
                <w:rFonts w:ascii="宋体" w:eastAsia="宋体" w:hAnsi="宋体" w:cs="宋体"/>
                <w:sz w:val="21"/>
                <w:szCs w:val="21"/>
              </w:rPr>
            </w:rPrChange>
          </w:rPr>
          <w:delText xml:space="preserve">  </w:delText>
        </w:r>
        <w:r w:rsidR="00C31401" w:rsidRPr="0026495E" w:rsidDel="001A068F">
          <w:rPr>
            <w:rFonts w:asciiTheme="minorEastAsia" w:hAnsiTheme="minorEastAsia" w:hint="eastAsia"/>
            <w:sz w:val="21"/>
            <w:szCs w:val="21"/>
            <w:rPrChange w:id="228" w:author="dell" w:date="2018-04-16T19:03:00Z">
              <w:rPr>
                <w:rFonts w:ascii="宋体" w:eastAsia="宋体" w:hAnsi="宋体" w:cs="宋体"/>
                <w:sz w:val="21"/>
                <w:szCs w:val="21"/>
              </w:rPr>
            </w:rPrChange>
          </w:rPr>
          <w:delText>元整）。</w:delText>
        </w:r>
      </w:del>
    </w:p>
    <w:p w:rsidR="00771B96" w:rsidRPr="0026495E" w:rsidRDefault="0026495E">
      <w:pPr>
        <w:ind w:leftChars="350" w:left="840"/>
        <w:rPr>
          <w:rFonts w:asciiTheme="minorEastAsia" w:hAnsiTheme="minorEastAsia"/>
          <w:sz w:val="21"/>
          <w:szCs w:val="21"/>
          <w:rPrChange w:id="229" w:author="dell" w:date="2018-04-16T19:03:00Z">
            <w:rPr>
              <w:rFonts w:ascii="宋体" w:eastAsia="宋体" w:hAnsi="宋体" w:cs="宋体" w:hint="default"/>
              <w:sz w:val="21"/>
              <w:szCs w:val="21"/>
            </w:rPr>
          </w:rPrChange>
        </w:rPr>
        <w:pPrChange w:id="230" w:author="dell" w:date="2018-04-16T19:03:00Z">
          <w:pPr>
            <w:pStyle w:val="BodyA"/>
            <w:numPr>
              <w:numId w:val="5"/>
            </w:numPr>
            <w:spacing w:line="240" w:lineRule="auto"/>
            <w:ind w:left="840" w:hanging="480"/>
          </w:pPr>
        </w:pPrChange>
      </w:pPr>
      <w:ins w:id="231" w:author="dell" w:date="2018-04-16T19:04:00Z">
        <w:r>
          <w:rPr>
            <w:rFonts w:asciiTheme="minorEastAsia" w:hAnsiTheme="minorEastAsia" w:hint="eastAsia"/>
            <w:sz w:val="21"/>
            <w:szCs w:val="21"/>
          </w:rPr>
          <w:t>（3）</w:t>
        </w:r>
      </w:ins>
      <w:r w:rsidR="00C31401" w:rsidRPr="0026495E">
        <w:rPr>
          <w:rFonts w:asciiTheme="minorEastAsia" w:hAnsiTheme="minorEastAsia" w:hint="eastAsia"/>
          <w:sz w:val="21"/>
          <w:szCs w:val="21"/>
          <w:rPrChange w:id="232" w:author="dell" w:date="2018-04-16T19:03:00Z">
            <w:rPr>
              <w:rFonts w:ascii="宋体" w:eastAsia="宋体" w:hAnsi="宋体" w:cs="宋体"/>
              <w:sz w:val="21"/>
              <w:szCs w:val="21"/>
            </w:rPr>
          </w:rPrChange>
        </w:rPr>
        <w:t>付款阶段三：</w:t>
      </w:r>
      <w:ins w:id="233" w:author="dell" w:date="2018-04-16T19:24:00Z">
        <w:r w:rsidR="00827DA7">
          <w:rPr>
            <w:rFonts w:asciiTheme="minorEastAsia" w:hAnsiTheme="minorEastAsia" w:hint="eastAsia"/>
            <w:sz w:val="21"/>
            <w:szCs w:val="21"/>
          </w:rPr>
          <w:t>丙方</w:t>
        </w:r>
        <w:r w:rsidR="00827DA7" w:rsidRPr="00AA1ACA">
          <w:rPr>
            <w:rFonts w:asciiTheme="minorEastAsia" w:hAnsiTheme="minorEastAsia"/>
            <w:sz w:val="21"/>
            <w:szCs w:val="21"/>
          </w:rPr>
          <w:t>应于</w:t>
        </w:r>
        <w:r w:rsidR="00827DA7">
          <w:rPr>
            <w:rFonts w:asciiTheme="minorEastAsia" w:hAnsiTheme="minorEastAsia" w:hint="eastAsia"/>
            <w:sz w:val="21"/>
            <w:szCs w:val="21"/>
          </w:rPr>
          <w:t>收到甲方分期</w:t>
        </w:r>
        <w:r w:rsidR="00827DA7">
          <w:rPr>
            <w:rFonts w:asciiTheme="minorEastAsia" w:hAnsiTheme="minorEastAsia"/>
            <w:sz w:val="21"/>
            <w:szCs w:val="21"/>
          </w:rPr>
          <w:t>费用</w:t>
        </w:r>
        <w:r w:rsidR="00827DA7">
          <w:rPr>
            <w:rFonts w:asciiTheme="minorEastAsia" w:hAnsiTheme="minorEastAsia" w:hint="eastAsia"/>
            <w:sz w:val="21"/>
            <w:szCs w:val="21"/>
          </w:rPr>
          <w:t>之日</w:t>
        </w:r>
        <w:r w:rsidR="00827DA7" w:rsidRPr="00AA1ACA">
          <w:rPr>
            <w:rFonts w:asciiTheme="minorEastAsia" w:hAnsiTheme="minorEastAsia"/>
            <w:sz w:val="21"/>
            <w:szCs w:val="21"/>
          </w:rPr>
          <w:t>的3个工作日内</w:t>
        </w:r>
        <w:r w:rsidR="00827DA7">
          <w:rPr>
            <w:rFonts w:asciiTheme="minorEastAsia" w:hAnsiTheme="minorEastAsia" w:hint="eastAsia"/>
            <w:sz w:val="21"/>
            <w:szCs w:val="21"/>
          </w:rPr>
          <w:t>向乙</w:t>
        </w:r>
        <w:r w:rsidR="00827DA7" w:rsidRPr="00AA1ACA">
          <w:rPr>
            <w:rFonts w:asciiTheme="minorEastAsia" w:hAnsiTheme="minorEastAsia"/>
            <w:sz w:val="21"/>
            <w:szCs w:val="21"/>
          </w:rPr>
          <w:t>方支付款项共计</w:t>
        </w:r>
        <w:r w:rsidR="00827DA7" w:rsidRPr="00AA1ACA">
          <w:rPr>
            <w:rFonts w:asciiTheme="minorEastAsia" w:hAnsiTheme="minorEastAsia"/>
            <w:sz w:val="21"/>
            <w:szCs w:val="21"/>
            <w:u w:val="single"/>
          </w:rPr>
          <w:t xml:space="preserve">   </w:t>
        </w:r>
      </w:ins>
      <w:ins w:id="234" w:author="dell" w:date="2018-04-16T20:01:00Z">
        <w:r w:rsidR="006C673B">
          <w:rPr>
            <w:rFonts w:asciiTheme="minorEastAsia" w:hAnsiTheme="minorEastAsia"/>
            <w:sz w:val="21"/>
            <w:szCs w:val="21"/>
            <w:u w:val="single"/>
          </w:rPr>
          <w:t>3</w:t>
        </w:r>
        <w:r w:rsidR="00677543">
          <w:rPr>
            <w:rFonts w:asciiTheme="minorEastAsia" w:hAnsiTheme="minorEastAsia"/>
            <w:sz w:val="21"/>
            <w:szCs w:val="21"/>
            <w:u w:val="single"/>
          </w:rPr>
          <w:t>000</w:t>
        </w:r>
      </w:ins>
      <w:ins w:id="235" w:author="dell" w:date="2018-04-16T19:24:00Z">
        <w:r w:rsidR="00827DA7" w:rsidRPr="00AA1ACA">
          <w:rPr>
            <w:rFonts w:asciiTheme="minorEastAsia" w:hAnsiTheme="minorEastAsia"/>
            <w:sz w:val="21"/>
            <w:szCs w:val="21"/>
            <w:u w:val="single"/>
          </w:rPr>
          <w:t xml:space="preserve">  </w:t>
        </w:r>
        <w:r w:rsidR="00827DA7" w:rsidRPr="00AA1ACA">
          <w:rPr>
            <w:rFonts w:asciiTheme="minorEastAsia" w:hAnsiTheme="minorEastAsia"/>
            <w:sz w:val="21"/>
            <w:szCs w:val="21"/>
          </w:rPr>
          <w:t>元人民币（大写人民币</w:t>
        </w:r>
      </w:ins>
      <w:del w:id="236" w:author="dell" w:date="2018-04-16T19:24:00Z">
        <w:r w:rsidR="00C31401" w:rsidRPr="0026495E" w:rsidDel="00827DA7">
          <w:rPr>
            <w:rFonts w:asciiTheme="minorEastAsia" w:hAnsiTheme="minorEastAsia" w:hint="eastAsia"/>
            <w:sz w:val="21"/>
            <w:szCs w:val="21"/>
            <w:rPrChange w:id="237" w:author="dell" w:date="2018-04-16T19:03:00Z">
              <w:rPr>
                <w:rFonts w:ascii="宋体" w:eastAsia="宋体" w:hAnsi="宋体" w:cs="宋体"/>
                <w:sz w:val="21"/>
                <w:szCs w:val="21"/>
              </w:rPr>
            </w:rPrChange>
          </w:rPr>
          <w:delText>甲方应于本项目第三阶段完成后的</w:delText>
        </w:r>
        <w:r w:rsidR="00C31401" w:rsidRPr="0026495E" w:rsidDel="00827DA7">
          <w:rPr>
            <w:rFonts w:asciiTheme="minorEastAsia" w:hAnsiTheme="minorEastAsia"/>
            <w:sz w:val="21"/>
            <w:szCs w:val="21"/>
            <w:rPrChange w:id="238" w:author="dell" w:date="2018-04-16T19:03:00Z">
              <w:rPr>
                <w:rFonts w:ascii="宋体" w:eastAsia="宋体" w:hAnsi="宋体" w:cs="宋体"/>
                <w:sz w:val="21"/>
                <w:szCs w:val="21"/>
              </w:rPr>
            </w:rPrChange>
          </w:rPr>
          <w:delText>3个工作日内在实现网确认完工，丙方支付乙方款项共计</w:delText>
        </w:r>
      </w:del>
      <w:del w:id="239" w:author="dell" w:date="2018-04-16T19:23:00Z">
        <w:r w:rsidR="00C31401" w:rsidRPr="007867B7" w:rsidDel="007867B7">
          <w:rPr>
            <w:rFonts w:asciiTheme="minorEastAsia" w:hAnsiTheme="minorEastAsia"/>
            <w:sz w:val="21"/>
            <w:szCs w:val="21"/>
            <w:u w:val="single"/>
            <w:rPrChange w:id="240" w:author="dell" w:date="2018-04-16T19:24:00Z">
              <w:rPr>
                <w:rFonts w:ascii="宋体" w:eastAsia="宋体" w:hAnsi="宋体" w:cs="宋体"/>
                <w:sz w:val="21"/>
                <w:szCs w:val="21"/>
                <w:u w:val="single"/>
              </w:rPr>
            </w:rPrChange>
          </w:rPr>
          <w:delText xml:space="preserve"> </w:delText>
        </w:r>
      </w:del>
      <w:del w:id="241" w:author="dell" w:date="2018-04-16T19:24:00Z">
        <w:r w:rsidR="00C31401" w:rsidRPr="007867B7" w:rsidDel="00827DA7">
          <w:rPr>
            <w:rFonts w:asciiTheme="minorEastAsia" w:hAnsiTheme="minorEastAsia"/>
            <w:sz w:val="21"/>
            <w:szCs w:val="21"/>
            <w:u w:val="single"/>
            <w:rPrChange w:id="242" w:author="dell" w:date="2018-04-16T19:24:00Z">
              <w:rPr>
                <w:rFonts w:ascii="宋体" w:eastAsia="宋体" w:hAnsi="宋体" w:cs="宋体"/>
                <w:sz w:val="21"/>
                <w:szCs w:val="21"/>
                <w:u w:val="single"/>
              </w:rPr>
            </w:rPrChange>
          </w:rPr>
          <w:delText xml:space="preserve">   </w:delText>
        </w:r>
        <w:r w:rsidR="00C31401" w:rsidRPr="007867B7" w:rsidDel="007867B7">
          <w:rPr>
            <w:rFonts w:asciiTheme="minorEastAsia" w:hAnsiTheme="minorEastAsia"/>
            <w:sz w:val="21"/>
            <w:szCs w:val="21"/>
            <w:u w:val="single"/>
            <w:rPrChange w:id="243" w:author="dell" w:date="2018-04-16T19:24:00Z">
              <w:rPr>
                <w:rFonts w:ascii="宋体" w:eastAsia="宋体" w:hAnsi="宋体" w:cs="宋体"/>
                <w:sz w:val="21"/>
                <w:szCs w:val="21"/>
                <w:u w:val="single"/>
              </w:rPr>
            </w:rPrChange>
          </w:rPr>
          <w:delText>3</w:delText>
        </w:r>
        <w:r w:rsidR="00C31401" w:rsidRPr="007867B7" w:rsidDel="00827DA7">
          <w:rPr>
            <w:rFonts w:asciiTheme="minorEastAsia" w:hAnsiTheme="minorEastAsia"/>
            <w:sz w:val="21"/>
            <w:szCs w:val="21"/>
            <w:u w:val="single"/>
            <w:rPrChange w:id="244" w:author="dell" w:date="2018-04-16T19:24:00Z">
              <w:rPr>
                <w:rFonts w:ascii="宋体" w:eastAsia="宋体" w:hAnsi="宋体" w:cs="宋体"/>
                <w:sz w:val="21"/>
                <w:szCs w:val="21"/>
                <w:u w:val="single"/>
              </w:rPr>
            </w:rPrChange>
          </w:rPr>
          <w:delText xml:space="preserve">180  </w:delText>
        </w:r>
        <w:r w:rsidR="00C31401" w:rsidRPr="0026495E" w:rsidDel="00827DA7">
          <w:rPr>
            <w:rFonts w:asciiTheme="minorEastAsia" w:hAnsiTheme="minorEastAsia" w:hint="eastAsia"/>
            <w:sz w:val="21"/>
            <w:szCs w:val="21"/>
            <w:rPrChange w:id="245" w:author="dell" w:date="2018-04-16T19:03:00Z">
              <w:rPr>
                <w:rFonts w:ascii="宋体" w:eastAsia="宋体" w:hAnsi="宋体" w:cs="宋体"/>
                <w:sz w:val="21"/>
                <w:szCs w:val="21"/>
              </w:rPr>
            </w:rPrChange>
          </w:rPr>
          <w:delText>元人民币（大写人民币</w:delText>
        </w:r>
      </w:del>
      <w:r w:rsidR="00C31401" w:rsidRPr="007867B7">
        <w:rPr>
          <w:rFonts w:asciiTheme="minorEastAsia" w:hAnsiTheme="minorEastAsia"/>
          <w:sz w:val="21"/>
          <w:szCs w:val="21"/>
          <w:u w:val="single"/>
          <w:rPrChange w:id="246" w:author="dell" w:date="2018-04-16T19:24:00Z">
            <w:rPr>
              <w:rFonts w:ascii="宋体" w:eastAsia="宋体" w:hAnsi="宋体" w:cs="宋体"/>
              <w:sz w:val="21"/>
              <w:szCs w:val="21"/>
              <w:u w:val="single"/>
            </w:rPr>
          </w:rPrChange>
        </w:rPr>
        <w:t xml:space="preserve">  </w:t>
      </w:r>
      <w:ins w:id="247" w:author="dell" w:date="2018-04-16T20:01:00Z">
        <w:r w:rsidR="006C673B">
          <w:rPr>
            <w:rFonts w:asciiTheme="minorEastAsia" w:hAnsiTheme="minorEastAsia" w:hint="eastAsia"/>
            <w:sz w:val="21"/>
            <w:szCs w:val="21"/>
            <w:u w:val="single"/>
          </w:rPr>
          <w:t>叁</w:t>
        </w:r>
        <w:r w:rsidR="006C673B">
          <w:rPr>
            <w:rFonts w:asciiTheme="minorEastAsia" w:hAnsiTheme="minorEastAsia"/>
            <w:sz w:val="21"/>
            <w:szCs w:val="21"/>
            <w:u w:val="single"/>
          </w:rPr>
          <w:t>仟</w:t>
        </w:r>
      </w:ins>
      <w:del w:id="248" w:author="dell" w:date="2018-04-16T19:24:00Z">
        <w:r w:rsidR="00C31401" w:rsidRPr="007867B7" w:rsidDel="007867B7">
          <w:rPr>
            <w:rFonts w:asciiTheme="minorEastAsia" w:hAnsiTheme="minorEastAsia" w:hint="eastAsia"/>
            <w:sz w:val="21"/>
            <w:szCs w:val="21"/>
            <w:u w:val="single"/>
            <w:rPrChange w:id="249" w:author="dell" w:date="2018-04-16T19:24:00Z">
              <w:rPr>
                <w:rFonts w:ascii="宋体" w:eastAsia="宋体" w:hAnsi="宋体" w:cs="宋体"/>
                <w:sz w:val="21"/>
                <w:szCs w:val="21"/>
                <w:u w:val="single"/>
              </w:rPr>
            </w:rPrChange>
          </w:rPr>
          <w:delText>叁仟</w:delText>
        </w:r>
      </w:del>
      <w:del w:id="250" w:author="dell" w:date="2018-04-16T20:01:00Z">
        <w:r w:rsidR="00C31401" w:rsidRPr="007867B7" w:rsidDel="00677543">
          <w:rPr>
            <w:rFonts w:asciiTheme="minorEastAsia" w:hAnsiTheme="minorEastAsia" w:hint="eastAsia"/>
            <w:sz w:val="21"/>
            <w:szCs w:val="21"/>
            <w:u w:val="single"/>
            <w:rPrChange w:id="251" w:author="dell" w:date="2018-04-16T19:24:00Z">
              <w:rPr>
                <w:rFonts w:ascii="宋体" w:eastAsia="宋体" w:hAnsi="宋体" w:cs="宋体"/>
                <w:sz w:val="21"/>
                <w:szCs w:val="21"/>
                <w:u w:val="single"/>
              </w:rPr>
            </w:rPrChange>
          </w:rPr>
          <w:delText>壹佰捌拾</w:delText>
        </w:r>
      </w:del>
      <w:r w:rsidR="00C31401" w:rsidRPr="007867B7">
        <w:rPr>
          <w:rFonts w:asciiTheme="minorEastAsia" w:hAnsiTheme="minorEastAsia"/>
          <w:sz w:val="21"/>
          <w:szCs w:val="21"/>
          <w:u w:val="single"/>
          <w:rPrChange w:id="252" w:author="dell" w:date="2018-04-16T19:24:00Z">
            <w:rPr>
              <w:rFonts w:ascii="宋体" w:eastAsia="宋体" w:hAnsi="宋体" w:cs="宋体"/>
              <w:sz w:val="21"/>
              <w:szCs w:val="21"/>
              <w:u w:val="single"/>
            </w:rPr>
          </w:rPrChange>
        </w:rPr>
        <w:t xml:space="preserve">  </w:t>
      </w:r>
      <w:del w:id="253" w:author="dell" w:date="2018-04-16T19:24:00Z">
        <w:r w:rsidR="00C31401" w:rsidRPr="007867B7" w:rsidDel="00F472C5">
          <w:rPr>
            <w:rFonts w:asciiTheme="minorEastAsia" w:hAnsiTheme="minorEastAsia"/>
            <w:sz w:val="21"/>
            <w:szCs w:val="21"/>
            <w:u w:val="single"/>
            <w:rPrChange w:id="254" w:author="dell" w:date="2018-04-16T19:24:00Z">
              <w:rPr>
                <w:rFonts w:ascii="宋体" w:eastAsia="宋体" w:hAnsi="宋体" w:cs="宋体"/>
                <w:sz w:val="21"/>
                <w:szCs w:val="21"/>
                <w:u w:val="single"/>
              </w:rPr>
            </w:rPrChange>
          </w:rPr>
          <w:delText xml:space="preserve">  </w:delText>
        </w:r>
      </w:del>
      <w:r w:rsidR="00C31401" w:rsidRPr="0026495E">
        <w:rPr>
          <w:rFonts w:asciiTheme="minorEastAsia" w:hAnsiTheme="minorEastAsia" w:hint="eastAsia"/>
          <w:sz w:val="21"/>
          <w:szCs w:val="21"/>
          <w:rPrChange w:id="255" w:author="dell" w:date="2018-04-16T19:03:00Z">
            <w:rPr>
              <w:rFonts w:ascii="宋体" w:eastAsia="宋体" w:hAnsi="宋体" w:cs="宋体"/>
              <w:sz w:val="21"/>
              <w:szCs w:val="21"/>
            </w:rPr>
          </w:rPrChange>
        </w:rPr>
        <w:t>元整）</w:t>
      </w:r>
      <w:del w:id="256" w:author="dell" w:date="2018-04-16T19:24:00Z">
        <w:r w:rsidR="00C31401" w:rsidRPr="0026495E" w:rsidDel="00827DA7">
          <w:rPr>
            <w:rFonts w:asciiTheme="minorEastAsia" w:hAnsiTheme="minorEastAsia" w:hint="eastAsia"/>
            <w:sz w:val="21"/>
            <w:szCs w:val="21"/>
            <w:rPrChange w:id="257" w:author="dell" w:date="2018-04-16T19:03:00Z">
              <w:rPr>
                <w:rFonts w:ascii="宋体" w:eastAsia="宋体" w:hAnsi="宋体" w:cs="宋体"/>
                <w:sz w:val="21"/>
                <w:szCs w:val="21"/>
                <w:u w:val="single"/>
              </w:rPr>
            </w:rPrChange>
          </w:rPr>
          <w:delText>，其中包含发票费用人民币</w:delText>
        </w:r>
        <w:r w:rsidR="00C31401" w:rsidRPr="0026495E" w:rsidDel="00827DA7">
          <w:rPr>
            <w:rFonts w:asciiTheme="minorEastAsia" w:hAnsiTheme="minorEastAsia"/>
            <w:sz w:val="21"/>
            <w:szCs w:val="21"/>
            <w:rPrChange w:id="258" w:author="dell" w:date="2018-04-16T19:03:00Z">
              <w:rPr>
                <w:rFonts w:ascii="宋体" w:eastAsia="宋体" w:hAnsi="宋体" w:cs="宋体"/>
                <w:sz w:val="21"/>
                <w:szCs w:val="21"/>
                <w:u w:val="single"/>
              </w:rPr>
            </w:rPrChange>
          </w:rPr>
          <w:delText xml:space="preserve"> 180 </w:delText>
        </w:r>
        <w:r w:rsidR="00C31401" w:rsidRPr="0026495E" w:rsidDel="00827DA7">
          <w:rPr>
            <w:rFonts w:asciiTheme="minorEastAsia" w:hAnsiTheme="minorEastAsia" w:hint="eastAsia"/>
            <w:sz w:val="21"/>
            <w:szCs w:val="21"/>
            <w:rPrChange w:id="259" w:author="dell" w:date="2018-04-16T19:03:00Z">
              <w:rPr>
                <w:rFonts w:ascii="宋体" w:eastAsia="宋体" w:hAnsi="宋体" w:cs="宋体"/>
                <w:sz w:val="21"/>
                <w:szCs w:val="21"/>
                <w:u w:val="single"/>
              </w:rPr>
            </w:rPrChange>
          </w:rPr>
          <w:delText>元（大写人民币</w:delText>
        </w:r>
        <w:r w:rsidR="00C31401" w:rsidRPr="0026495E" w:rsidDel="00827DA7">
          <w:rPr>
            <w:rFonts w:asciiTheme="minorEastAsia" w:hAnsiTheme="minorEastAsia"/>
            <w:sz w:val="21"/>
            <w:szCs w:val="21"/>
            <w:rPrChange w:id="260" w:author="dell" w:date="2018-04-16T19:03:00Z">
              <w:rPr>
                <w:rFonts w:ascii="宋体" w:eastAsia="宋体" w:hAnsi="宋体" w:cs="宋体"/>
                <w:sz w:val="21"/>
                <w:szCs w:val="21"/>
                <w:u w:val="single"/>
              </w:rPr>
            </w:rPrChange>
          </w:rPr>
          <w:delText xml:space="preserve"> </w:delText>
        </w:r>
        <w:r w:rsidR="00C31401" w:rsidRPr="0026495E" w:rsidDel="00827DA7">
          <w:rPr>
            <w:rFonts w:asciiTheme="minorEastAsia" w:hAnsiTheme="minorEastAsia" w:hint="eastAsia"/>
            <w:sz w:val="21"/>
            <w:szCs w:val="21"/>
            <w:rPrChange w:id="261" w:author="dell" w:date="2018-04-16T19:03:00Z">
              <w:rPr>
                <w:rFonts w:ascii="宋体" w:eastAsia="宋体" w:hAnsi="宋体" w:cs="宋体"/>
                <w:sz w:val="21"/>
                <w:szCs w:val="21"/>
                <w:u w:val="single"/>
              </w:rPr>
            </w:rPrChange>
          </w:rPr>
          <w:delText>壹佰捌拾</w:delText>
        </w:r>
        <w:r w:rsidR="00C31401" w:rsidRPr="0026495E" w:rsidDel="00827DA7">
          <w:rPr>
            <w:rFonts w:asciiTheme="minorEastAsia" w:hAnsiTheme="minorEastAsia"/>
            <w:sz w:val="21"/>
            <w:szCs w:val="21"/>
            <w:rPrChange w:id="262" w:author="dell" w:date="2018-04-16T19:03:00Z">
              <w:rPr>
                <w:rFonts w:ascii="宋体" w:eastAsia="宋体" w:hAnsi="宋体" w:cs="宋体"/>
                <w:sz w:val="21"/>
                <w:szCs w:val="21"/>
                <w:u w:val="single"/>
              </w:rPr>
            </w:rPrChange>
          </w:rPr>
          <w:delText xml:space="preserve"> </w:delText>
        </w:r>
        <w:r w:rsidR="00C31401" w:rsidRPr="0026495E" w:rsidDel="00827DA7">
          <w:rPr>
            <w:rFonts w:asciiTheme="minorEastAsia" w:hAnsiTheme="minorEastAsia" w:hint="eastAsia"/>
            <w:sz w:val="21"/>
            <w:szCs w:val="21"/>
            <w:rPrChange w:id="263" w:author="dell" w:date="2018-04-16T19:03:00Z">
              <w:rPr>
                <w:rFonts w:ascii="宋体" w:eastAsia="宋体" w:hAnsi="宋体" w:cs="宋体"/>
                <w:sz w:val="21"/>
                <w:szCs w:val="21"/>
                <w:u w:val="single"/>
              </w:rPr>
            </w:rPrChange>
          </w:rPr>
          <w:delText>元整）</w:delText>
        </w:r>
      </w:del>
      <w:r w:rsidR="00C31401" w:rsidRPr="0026495E">
        <w:rPr>
          <w:rFonts w:asciiTheme="minorEastAsia" w:hAnsiTheme="minorEastAsia" w:hint="eastAsia"/>
          <w:sz w:val="21"/>
          <w:szCs w:val="21"/>
          <w:rPrChange w:id="264" w:author="dell" w:date="2018-04-16T19:03:00Z">
            <w:rPr>
              <w:rFonts w:ascii="宋体" w:eastAsia="宋体" w:hAnsi="宋体" w:cs="宋体"/>
              <w:sz w:val="21"/>
              <w:szCs w:val="21"/>
              <w:u w:val="single"/>
            </w:rPr>
          </w:rPrChange>
        </w:rPr>
        <w:t>。</w:t>
      </w:r>
    </w:p>
    <w:p w:rsidR="00771B96" w:rsidRDefault="00C31401" w:rsidP="00A11F33">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本项目发票开票方为</w:t>
      </w:r>
      <w:r w:rsidRPr="0087167F">
        <w:rPr>
          <w:rFonts w:ascii="宋体" w:eastAsia="宋体" w:hAnsi="宋体" w:cs="宋体"/>
          <w:sz w:val="21"/>
          <w:szCs w:val="21"/>
          <w:u w:val="single"/>
        </w:rPr>
        <w:t xml:space="preserve">  丙方 </w:t>
      </w:r>
      <w:r>
        <w:rPr>
          <w:rFonts w:ascii="宋体" w:eastAsia="宋体" w:hAnsi="宋体" w:cs="宋体"/>
          <w:sz w:val="21"/>
          <w:szCs w:val="21"/>
        </w:rPr>
        <w:t>（乙/丙方）。丙方收到</w:t>
      </w:r>
      <w:ins w:id="265" w:author="dell" w:date="2018-04-16T19:28:00Z">
        <w:r w:rsidR="00474E4F">
          <w:rPr>
            <w:rFonts w:ascii="宋体" w:eastAsia="宋体" w:hAnsi="宋体" w:cs="宋体"/>
            <w:sz w:val="21"/>
            <w:szCs w:val="21"/>
            <w:lang w:eastAsia="zh-CN"/>
          </w:rPr>
          <w:t>甲方</w:t>
        </w:r>
      </w:ins>
      <w:r>
        <w:rPr>
          <w:rFonts w:ascii="宋体" w:eastAsia="宋体" w:hAnsi="宋体" w:cs="宋体" w:hint="default"/>
          <w:sz w:val="21"/>
          <w:szCs w:val="21"/>
        </w:rPr>
        <w:t>阶段付款后</w:t>
      </w:r>
      <w:r>
        <w:rPr>
          <w:rFonts w:ascii="宋体" w:eastAsia="宋体" w:hAnsi="宋体" w:cs="宋体"/>
          <w:sz w:val="21"/>
          <w:szCs w:val="21"/>
        </w:rPr>
        <w:t>须在</w:t>
      </w:r>
      <w:r w:rsidRPr="00A11F33">
        <w:rPr>
          <w:rFonts w:ascii="宋体" w:eastAsia="宋体" w:hAnsi="宋体" w:cs="宋体"/>
          <w:sz w:val="21"/>
          <w:szCs w:val="21"/>
        </w:rPr>
        <w:t xml:space="preserve"> </w:t>
      </w:r>
      <w:del w:id="266" w:author="dell" w:date="2018-04-16T19:25:00Z">
        <w:r w:rsidRPr="00A11F33" w:rsidDel="00A4750A">
          <w:rPr>
            <w:rFonts w:ascii="宋体" w:eastAsia="宋体" w:hAnsi="宋体" w:cs="宋体"/>
            <w:sz w:val="21"/>
            <w:szCs w:val="21"/>
          </w:rPr>
          <w:delText xml:space="preserve">7 </w:delText>
        </w:r>
      </w:del>
      <w:ins w:id="267" w:author="dell" w:date="2018-04-16T19:25:00Z">
        <w:r w:rsidR="00A4750A">
          <w:rPr>
            <w:rFonts w:ascii="宋体" w:eastAsia="PMingLiU" w:hAnsi="宋体" w:cs="宋体" w:hint="default"/>
            <w:sz w:val="21"/>
            <w:szCs w:val="21"/>
          </w:rPr>
          <w:t>5</w:t>
        </w:r>
        <w:r w:rsidR="00A4750A" w:rsidRPr="00A11F33">
          <w:rPr>
            <w:rFonts w:ascii="宋体" w:eastAsia="宋体" w:hAnsi="宋体" w:cs="宋体"/>
            <w:sz w:val="21"/>
            <w:szCs w:val="21"/>
          </w:rPr>
          <w:t xml:space="preserve"> </w:t>
        </w:r>
      </w:ins>
      <w:r>
        <w:rPr>
          <w:rFonts w:ascii="宋体" w:eastAsia="宋体" w:hAnsi="宋体" w:cs="宋体"/>
          <w:sz w:val="21"/>
          <w:szCs w:val="21"/>
        </w:rPr>
        <w:t>个工作日内</w:t>
      </w:r>
      <w:del w:id="268" w:author="dell" w:date="2018-04-16T19:28:00Z">
        <w:r w:rsidDel="00474E4F">
          <w:rPr>
            <w:rFonts w:ascii="宋体" w:eastAsia="宋体" w:hAnsi="宋体" w:cs="宋体"/>
            <w:sz w:val="21"/>
            <w:szCs w:val="21"/>
          </w:rPr>
          <w:delText>开具</w:delText>
        </w:r>
      </w:del>
      <w:ins w:id="269" w:author="dell" w:date="2018-04-16T19:26:00Z">
        <w:r w:rsidR="00A4750A">
          <w:rPr>
            <w:rFonts w:ascii="宋体" w:eastAsia="宋体" w:hAnsi="宋体" w:cs="宋体" w:hint="default"/>
            <w:sz w:val="21"/>
            <w:szCs w:val="21"/>
            <w:lang w:eastAsia="zh-CN"/>
          </w:rPr>
          <w:t>向</w:t>
        </w:r>
      </w:ins>
      <w:ins w:id="270" w:author="dell" w:date="2018-04-16T19:28:00Z">
        <w:r w:rsidR="00474E4F">
          <w:rPr>
            <w:rFonts w:ascii="宋体" w:eastAsia="宋体" w:hAnsi="宋体" w:cs="宋体"/>
            <w:sz w:val="21"/>
            <w:szCs w:val="21"/>
            <w:lang w:eastAsia="zh-CN"/>
          </w:rPr>
          <w:t>甲方</w:t>
        </w:r>
        <w:r w:rsidR="00474E4F">
          <w:rPr>
            <w:rFonts w:ascii="宋体" w:eastAsia="宋体" w:hAnsi="宋体" w:cs="宋体" w:hint="default"/>
            <w:sz w:val="21"/>
            <w:szCs w:val="21"/>
            <w:lang w:eastAsia="zh-CN"/>
          </w:rPr>
          <w:t>开具</w:t>
        </w:r>
      </w:ins>
      <w:del w:id="271" w:author="dell" w:date="2018-04-16T19:26:00Z">
        <w:r w:rsidDel="00A4750A">
          <w:rPr>
            <w:rFonts w:ascii="宋体" w:eastAsia="宋体" w:hAnsi="宋体" w:cs="宋体"/>
            <w:sz w:val="21"/>
            <w:szCs w:val="21"/>
          </w:rPr>
          <w:delText>阶段</w:delText>
        </w:r>
      </w:del>
      <w:del w:id="272" w:author="dell" w:date="2018-04-16T19:29:00Z">
        <w:r w:rsidDel="00474E4F">
          <w:rPr>
            <w:rFonts w:ascii="宋体" w:eastAsia="宋体" w:hAnsi="宋体" w:cs="宋体"/>
            <w:sz w:val="21"/>
            <w:szCs w:val="21"/>
          </w:rPr>
          <w:delText>等额</w:delText>
        </w:r>
      </w:del>
      <w:r>
        <w:rPr>
          <w:rFonts w:ascii="宋体" w:eastAsia="宋体" w:hAnsi="宋体" w:cs="宋体"/>
          <w:sz w:val="21"/>
          <w:szCs w:val="21"/>
        </w:rPr>
        <w:t>技术服务发票并寄出</w:t>
      </w:r>
      <w:ins w:id="273" w:author="dell" w:date="2018-04-16T19:27:00Z">
        <w:r w:rsidR="00D2754D">
          <w:rPr>
            <w:rFonts w:ascii="宋体" w:eastAsia="宋体" w:hAnsi="宋体" w:cs="宋体"/>
            <w:sz w:val="21"/>
            <w:szCs w:val="21"/>
            <w:lang w:eastAsia="zh-CN"/>
          </w:rPr>
          <w:t>到</w:t>
        </w:r>
        <w:r w:rsidR="00D2754D">
          <w:rPr>
            <w:rFonts w:ascii="宋体" w:eastAsia="宋体" w:hAnsi="宋体" w:cs="宋体" w:hint="default"/>
            <w:sz w:val="21"/>
            <w:szCs w:val="21"/>
            <w:lang w:eastAsia="zh-CN"/>
          </w:rPr>
          <w:t>甲方地址</w:t>
        </w:r>
      </w:ins>
      <w:ins w:id="274" w:author="dell" w:date="2018-04-16T19:29:00Z">
        <w:r w:rsidR="00474E4F">
          <w:rPr>
            <w:rFonts w:ascii="宋体" w:eastAsia="宋体" w:hAnsi="宋体" w:cs="宋体"/>
            <w:sz w:val="21"/>
            <w:szCs w:val="21"/>
            <w:lang w:eastAsia="zh-CN"/>
          </w:rPr>
          <w:t>，</w:t>
        </w:r>
        <w:r w:rsidR="00474E4F">
          <w:rPr>
            <w:rFonts w:ascii="宋体" w:eastAsia="宋体" w:hAnsi="宋体" w:cs="宋体" w:hint="default"/>
            <w:sz w:val="21"/>
            <w:szCs w:val="21"/>
            <w:lang w:eastAsia="zh-CN"/>
          </w:rPr>
          <w:t>技术服务发票金额与甲方向丙方支付费用</w:t>
        </w:r>
      </w:ins>
      <w:ins w:id="275" w:author="dell" w:date="2018-04-16T19:30:00Z">
        <w:r w:rsidR="00C338C6">
          <w:rPr>
            <w:rFonts w:ascii="宋体" w:eastAsia="宋体" w:hAnsi="宋体" w:cs="宋体"/>
            <w:sz w:val="21"/>
            <w:szCs w:val="21"/>
            <w:lang w:eastAsia="zh-CN"/>
          </w:rPr>
          <w:t>金额</w:t>
        </w:r>
        <w:r w:rsidR="00C338C6">
          <w:rPr>
            <w:rFonts w:ascii="宋体" w:eastAsia="宋体" w:hAnsi="宋体" w:cs="宋体" w:hint="default"/>
            <w:sz w:val="21"/>
            <w:szCs w:val="21"/>
            <w:lang w:eastAsia="zh-CN"/>
          </w:rPr>
          <w:t>相</w:t>
        </w:r>
      </w:ins>
      <w:ins w:id="276" w:author="dell" w:date="2018-04-16T19:29:00Z">
        <w:r w:rsidR="00474E4F">
          <w:rPr>
            <w:rFonts w:ascii="宋体" w:eastAsia="宋体" w:hAnsi="宋体" w:cs="宋体"/>
            <w:sz w:val="21"/>
            <w:szCs w:val="21"/>
          </w:rPr>
          <w:t>等</w:t>
        </w:r>
      </w:ins>
      <w:r>
        <w:rPr>
          <w:rFonts w:ascii="宋体" w:eastAsia="宋体" w:hAnsi="宋体" w:cs="宋体"/>
          <w:sz w:val="21"/>
          <w:szCs w:val="21"/>
        </w:rPr>
        <w:t>。</w:t>
      </w:r>
    </w:p>
    <w:p w:rsidR="00771B96" w:rsidRDefault="00C31401" w:rsidP="00A11F33">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如出现需求变动、纠纷等原因导致的技术服务费变动，由三方协商进行款项处理，另作规定。</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八、</w:t>
      </w:r>
      <w:r>
        <w:rPr>
          <w:rFonts w:ascii="宋体" w:eastAsia="宋体" w:hAnsi="宋体" w:cs="宋体"/>
          <w:b/>
          <w:bCs/>
          <w:sz w:val="21"/>
          <w:szCs w:val="21"/>
        </w:rPr>
        <w:t>合同的变更</w:t>
      </w:r>
    </w:p>
    <w:p w:rsidR="00771B96" w:rsidRDefault="00C31401">
      <w:pPr>
        <w:pStyle w:val="BodyA"/>
        <w:numPr>
          <w:ilvl w:val="0"/>
          <w:numId w:val="6"/>
        </w:numPr>
        <w:spacing w:line="240" w:lineRule="auto"/>
        <w:rPr>
          <w:rFonts w:ascii="宋体" w:eastAsia="宋体" w:hAnsi="宋体" w:cs="宋体" w:hint="default"/>
          <w:sz w:val="21"/>
          <w:szCs w:val="21"/>
        </w:rPr>
      </w:pPr>
      <w:r>
        <w:rPr>
          <w:rFonts w:ascii="宋体" w:eastAsia="宋体" w:hAnsi="宋体" w:cs="宋体"/>
          <w:sz w:val="21"/>
          <w:szCs w:val="21"/>
        </w:rPr>
        <w:t>为更好达到合同目的，在本合同履行过程中协议各方可以就合同内容进行变更或补充，经协商一致后签署书面补充合同。补充合同与原合同有冲突的，以补充合同为准。</w:t>
      </w:r>
    </w:p>
    <w:p w:rsidR="00771B96" w:rsidRDefault="00C31401">
      <w:pPr>
        <w:pStyle w:val="BodyA"/>
        <w:numPr>
          <w:ilvl w:val="0"/>
          <w:numId w:val="6"/>
        </w:numPr>
        <w:spacing w:line="240" w:lineRule="auto"/>
        <w:rPr>
          <w:rFonts w:ascii="宋体" w:eastAsia="宋体" w:hAnsi="宋体" w:cs="宋体" w:hint="default"/>
          <w:sz w:val="21"/>
          <w:szCs w:val="21"/>
        </w:rPr>
      </w:pPr>
      <w:r>
        <w:rPr>
          <w:rFonts w:ascii="宋体" w:eastAsia="宋体" w:hAnsi="宋体" w:cs="宋体"/>
          <w:sz w:val="21"/>
          <w:szCs w:val="21"/>
        </w:rPr>
        <w:t>如果发生乙方严重违法或甲方宣告破产等不能预见、不能避免、不能克服的不可抗力事件，致使合同不能按约定履行，甲乙双方可在不可抗力事件消除后的合理时间内，协商对合同的相关内容进行变更，订立补充合同。</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九、</w:t>
      </w:r>
      <w:r>
        <w:rPr>
          <w:rFonts w:ascii="宋体" w:eastAsia="宋体" w:hAnsi="宋体" w:cs="宋体"/>
          <w:b/>
          <w:bCs/>
          <w:sz w:val="21"/>
          <w:szCs w:val="21"/>
        </w:rPr>
        <w:t>违约责任</w:t>
      </w:r>
    </w:p>
    <w:p w:rsidR="00771B96" w:rsidRDefault="00C31401">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任何一方都应严格按照合同约定履行义务，任何一方违反合同的约定，都应承担违约责任；</w:t>
      </w:r>
    </w:p>
    <w:p w:rsidR="00771B96" w:rsidRDefault="00C31401">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甲方如未按时支付技术服务费，经丙方催告通知后仍未支付的，丙方及乙方有权单方解除本合同；甲方未能按时向乙方交付资料、数据的，由此造成项目延误的，责任由甲方自己承担；</w:t>
      </w:r>
    </w:p>
    <w:p w:rsidR="00B73CC8" w:rsidRDefault="00C31401">
      <w:pPr>
        <w:pStyle w:val="SubtitleA"/>
        <w:numPr>
          <w:ilvl w:val="0"/>
          <w:numId w:val="7"/>
        </w:numPr>
        <w:tabs>
          <w:tab w:val="left" w:pos="425"/>
          <w:tab w:val="left" w:pos="1440"/>
        </w:tabs>
        <w:spacing w:line="240" w:lineRule="auto"/>
        <w:jc w:val="left"/>
        <w:rPr>
          <w:ins w:id="277" w:author="dell" w:date="2018-04-16T19:31:00Z"/>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乙方在甲方支付技术服务费后，未能按照本合同的约定按时按质的提供设计、开发工作的，丙方尚未开始支付的，丙方有权不予支付，并可以将技术服务费返还给甲方；已经开始支付的，乙方须退还已取得技术服务费的全部予以甲方</w:t>
      </w:r>
      <w:ins w:id="278" w:author="dell" w:date="2018-04-16T19:31:00Z">
        <w:r w:rsidR="00B73CC8">
          <w:rPr>
            <w:rFonts w:ascii="宋体" w:eastAsia="宋体" w:hAnsi="宋体" w:cs="宋体"/>
            <w:b w:val="0"/>
            <w:bCs w:val="0"/>
            <w:sz w:val="21"/>
            <w:szCs w:val="21"/>
            <w:lang w:val="zh-TW"/>
          </w:rPr>
          <w:t>；</w:t>
        </w:r>
      </w:ins>
    </w:p>
    <w:p w:rsidR="00771B96" w:rsidRPr="00B73CC8" w:rsidDel="00633EB4" w:rsidRDefault="00C31401">
      <w:pPr>
        <w:pStyle w:val="SubtitleA"/>
        <w:numPr>
          <w:ilvl w:val="0"/>
          <w:numId w:val="7"/>
        </w:numPr>
        <w:tabs>
          <w:tab w:val="left" w:pos="425"/>
          <w:tab w:val="left" w:pos="1440"/>
        </w:tabs>
        <w:spacing w:line="240" w:lineRule="auto"/>
        <w:jc w:val="left"/>
        <w:rPr>
          <w:del w:id="279" w:author="dell" w:date="2018-04-17T10:03:00Z"/>
          <w:rFonts w:ascii="宋体" w:eastAsia="宋体" w:hAnsi="宋体" w:cs="宋体" w:hint="default"/>
          <w:b w:val="0"/>
          <w:bCs w:val="0"/>
          <w:sz w:val="21"/>
          <w:szCs w:val="21"/>
          <w:highlight w:val="red"/>
          <w:lang w:val="zh-TW" w:eastAsia="zh-TW"/>
          <w:rPrChange w:id="280" w:author="dell" w:date="2018-04-16T19:31:00Z">
            <w:rPr>
              <w:del w:id="281" w:author="dell" w:date="2018-04-17T10:03:00Z"/>
              <w:rFonts w:ascii="宋体" w:eastAsia="宋体" w:hAnsi="宋体" w:cs="宋体" w:hint="default"/>
              <w:b w:val="0"/>
              <w:bCs w:val="0"/>
              <w:sz w:val="21"/>
              <w:szCs w:val="21"/>
              <w:lang w:val="zh-TW" w:eastAsia="zh-TW"/>
            </w:rPr>
          </w:rPrChange>
        </w:rPr>
      </w:pPr>
      <w:del w:id="282" w:author="dell" w:date="2018-04-17T10:03:00Z">
        <w:r w:rsidRPr="00B73CC8" w:rsidDel="00633EB4">
          <w:rPr>
            <w:rFonts w:ascii="宋体" w:eastAsia="宋体" w:hAnsi="宋体" w:cs="宋体"/>
            <w:b w:val="0"/>
            <w:bCs w:val="0"/>
            <w:sz w:val="21"/>
            <w:szCs w:val="21"/>
            <w:highlight w:val="red"/>
            <w:lang w:val="zh-TW" w:eastAsia="zh-TW"/>
            <w:rPrChange w:id="283" w:author="dell" w:date="2018-04-16T19:31:00Z">
              <w:rPr>
                <w:rFonts w:ascii="宋体" w:eastAsia="宋体" w:hAnsi="宋体" w:cs="宋体"/>
                <w:b w:val="0"/>
                <w:bCs w:val="0"/>
                <w:sz w:val="21"/>
                <w:szCs w:val="21"/>
                <w:lang w:val="zh-TW" w:eastAsia="zh-TW"/>
              </w:rPr>
            </w:rPrChange>
          </w:rPr>
          <w:delText>。</w:delText>
        </w:r>
      </w:del>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w:t>
      </w:r>
      <w:r>
        <w:rPr>
          <w:rFonts w:ascii="宋体" w:eastAsia="宋体" w:hAnsi="宋体" w:cs="宋体"/>
          <w:b/>
          <w:bCs/>
          <w:sz w:val="21"/>
          <w:szCs w:val="21"/>
        </w:rPr>
        <w:t>合同的解除</w:t>
      </w:r>
    </w:p>
    <w:p w:rsidR="00771B96" w:rsidRDefault="00C31401">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因不可抗力的发生致使本合同根本无法履行，从而不能实现合同目的的，协议各方均有权单方解除合同，并且各自承担自己的损失。</w:t>
      </w:r>
    </w:p>
    <w:p w:rsidR="00771B96" w:rsidRDefault="00C31401">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甲方因非本合同约定的其他原因单方解除合同的，乙方不退还甲方已付的技术服务费，同时甲方需按照技术服务费总金额的30％向乙方支付违约金，</w:t>
      </w:r>
      <w:r>
        <w:rPr>
          <w:rFonts w:ascii="宋体" w:eastAsia="宋体" w:hAnsi="宋体" w:cs="宋体"/>
          <w:sz w:val="21"/>
          <w:szCs w:val="21"/>
          <w:lang w:eastAsia="zh-CN"/>
        </w:rPr>
        <w:t>丙方不退还服务费</w:t>
      </w:r>
      <w:r>
        <w:rPr>
          <w:rFonts w:ascii="宋体" w:eastAsia="宋体" w:hAnsi="宋体" w:cs="宋体"/>
          <w:sz w:val="21"/>
          <w:szCs w:val="21"/>
        </w:rPr>
        <w:t>。</w:t>
      </w:r>
    </w:p>
    <w:p w:rsidR="00771B96" w:rsidRDefault="00C31401">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乙方违反本合同项下的知识产权及保密义务，甲方有权单方面解除合同</w:t>
      </w:r>
      <w:ins w:id="284" w:author="dell" w:date="2018-04-16T19:32:00Z">
        <w:r w:rsidR="002E18AC">
          <w:rPr>
            <w:rFonts w:ascii="宋体" w:eastAsia="宋体" w:hAnsi="宋体" w:cs="宋体"/>
            <w:sz w:val="21"/>
            <w:szCs w:val="21"/>
            <w:lang w:eastAsia="zh-CN"/>
          </w:rPr>
          <w:t>，</w:t>
        </w:r>
      </w:ins>
      <w:ins w:id="285" w:author="dell" w:date="2018-04-16T19:33:00Z">
        <w:r w:rsidR="002E18AC">
          <w:rPr>
            <w:rFonts w:ascii="宋体" w:eastAsia="宋体" w:hAnsi="宋体" w:cs="宋体"/>
            <w:sz w:val="21"/>
            <w:szCs w:val="21"/>
            <w:lang w:eastAsia="zh-CN"/>
          </w:rPr>
          <w:t>乙方</w:t>
        </w:r>
        <w:r w:rsidR="002E18AC">
          <w:rPr>
            <w:rFonts w:ascii="宋体" w:eastAsia="宋体" w:hAnsi="宋体" w:cs="宋体"/>
            <w:sz w:val="21"/>
            <w:szCs w:val="21"/>
          </w:rPr>
          <w:t>需按照技术服务费总金额的30％向</w:t>
        </w:r>
        <w:r w:rsidR="002E18AC">
          <w:rPr>
            <w:rFonts w:ascii="宋体" w:eastAsia="宋体" w:hAnsi="宋体" w:cs="宋体"/>
            <w:sz w:val="21"/>
            <w:szCs w:val="21"/>
            <w:lang w:eastAsia="zh-CN"/>
          </w:rPr>
          <w:t>甲</w:t>
        </w:r>
        <w:r w:rsidR="002E18AC">
          <w:rPr>
            <w:rFonts w:ascii="宋体" w:eastAsia="宋体" w:hAnsi="宋体" w:cs="宋体"/>
            <w:sz w:val="21"/>
            <w:szCs w:val="21"/>
          </w:rPr>
          <w:t>方支付违约金</w:t>
        </w:r>
      </w:ins>
      <w:r>
        <w:rPr>
          <w:rFonts w:ascii="宋体" w:eastAsia="宋体" w:hAnsi="宋体" w:cs="宋体"/>
          <w:sz w:val="21"/>
          <w:szCs w:val="21"/>
        </w:rPr>
        <w:t>。</w:t>
      </w:r>
    </w:p>
    <w:p w:rsidR="00771B96" w:rsidRDefault="00C31401">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乙方因非本合同约定的其他原因单方解除合同的，乙方需退还甲方已付的技术服务费，同时乙方需按照技术服务费总金额的30％向甲方支付违约金，</w:t>
      </w:r>
      <w:r>
        <w:rPr>
          <w:rFonts w:ascii="宋体" w:eastAsia="宋体" w:hAnsi="宋体" w:cs="宋体"/>
          <w:sz w:val="21"/>
          <w:szCs w:val="21"/>
          <w:lang w:eastAsia="zh-CN"/>
        </w:rPr>
        <w:t>丙方不退还服务费</w:t>
      </w:r>
      <w:r>
        <w:rPr>
          <w:rFonts w:ascii="宋体" w:eastAsia="宋体" w:hAnsi="宋体" w:cs="宋体"/>
          <w:sz w:val="21"/>
          <w:szCs w:val="21"/>
        </w:rPr>
        <w:t>。</w:t>
      </w:r>
    </w:p>
    <w:p w:rsidR="00771B96" w:rsidRDefault="00C31401">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lastRenderedPageBreak/>
        <w:t>非因乙方原因或不可抗力，甲方延迟支付任一阶段的合同价款的，经乙方或丙方催告后 5 日内仍未支付的，乙方有权单方解除合同。</w:t>
      </w:r>
    </w:p>
    <w:p w:rsidR="00771B96" w:rsidRPr="0071607B" w:rsidRDefault="00C31401">
      <w:pPr>
        <w:pStyle w:val="BodyA"/>
        <w:numPr>
          <w:ilvl w:val="0"/>
          <w:numId w:val="8"/>
        </w:numPr>
        <w:spacing w:line="240" w:lineRule="auto"/>
        <w:rPr>
          <w:ins w:id="286" w:author="dell" w:date="2018-04-16T19:34:00Z"/>
          <w:rFonts w:ascii="宋体" w:eastAsia="宋体" w:hAnsi="宋体" w:cs="宋体" w:hint="default"/>
          <w:sz w:val="21"/>
          <w:szCs w:val="21"/>
          <w:rPrChange w:id="287" w:author="dell" w:date="2018-04-16T19:34:00Z">
            <w:rPr>
              <w:ins w:id="288" w:author="dell" w:date="2018-04-16T19:34:00Z"/>
              <w:rFonts w:ascii="宋体" w:eastAsia="PMingLiU" w:hAnsi="宋体" w:cs="宋体" w:hint="default"/>
              <w:sz w:val="21"/>
              <w:szCs w:val="21"/>
            </w:rPr>
          </w:rPrChange>
        </w:rPr>
      </w:pPr>
      <w:r>
        <w:rPr>
          <w:rFonts w:ascii="宋体" w:eastAsia="宋体" w:hAnsi="宋体" w:cs="宋体"/>
          <w:sz w:val="21"/>
          <w:szCs w:val="21"/>
        </w:rPr>
        <w:t>甲、乙双方若因单方面解除本协议，需提前</w:t>
      </w:r>
      <w:r>
        <w:rPr>
          <w:rFonts w:ascii="宋体" w:eastAsia="宋体" w:hAnsi="宋体" w:cs="宋体"/>
          <w:sz w:val="21"/>
          <w:szCs w:val="21"/>
          <w:u w:val="single"/>
        </w:rPr>
        <w:t xml:space="preserve"> 10 </w:t>
      </w:r>
      <w:r>
        <w:rPr>
          <w:rFonts w:ascii="宋体" w:eastAsia="宋体" w:hAnsi="宋体" w:cs="宋体"/>
          <w:sz w:val="21"/>
          <w:szCs w:val="21"/>
        </w:rPr>
        <w:t>个工作日通知另一方，解除合同依照本条其他条款的相关约定进行处理。</w:t>
      </w:r>
    </w:p>
    <w:p w:rsidR="0071607B" w:rsidRPr="001374F6" w:rsidDel="00633EB4" w:rsidRDefault="0071607B">
      <w:pPr>
        <w:pStyle w:val="BodyA"/>
        <w:numPr>
          <w:ilvl w:val="0"/>
          <w:numId w:val="8"/>
        </w:numPr>
        <w:spacing w:line="240" w:lineRule="auto"/>
        <w:rPr>
          <w:del w:id="289" w:author="dell" w:date="2018-04-17T10:03:00Z"/>
          <w:rFonts w:ascii="宋体" w:eastAsia="宋体" w:hAnsi="宋体" w:cs="宋体" w:hint="default"/>
          <w:sz w:val="21"/>
          <w:szCs w:val="21"/>
          <w:highlight w:val="red"/>
          <w:rPrChange w:id="290" w:author="dell" w:date="2018-04-16T19:34:00Z">
            <w:rPr>
              <w:del w:id="291" w:author="dell" w:date="2018-04-17T10:03:00Z"/>
              <w:rFonts w:ascii="宋体" w:eastAsia="宋体" w:hAnsi="宋体" w:cs="宋体" w:hint="default"/>
              <w:sz w:val="21"/>
              <w:szCs w:val="21"/>
            </w:rPr>
          </w:rPrChange>
        </w:rPr>
      </w:pP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十一、</w:t>
      </w:r>
      <w:r>
        <w:rPr>
          <w:rFonts w:ascii="宋体" w:eastAsia="宋体" w:hAnsi="宋体" w:cs="宋体"/>
          <w:b/>
          <w:bCs/>
          <w:sz w:val="21"/>
          <w:szCs w:val="21"/>
        </w:rPr>
        <w:t>法律适用及争议解决</w:t>
      </w:r>
    </w:p>
    <w:p w:rsidR="00771B96" w:rsidRDefault="00C31401">
      <w:pPr>
        <w:pStyle w:val="BodyA"/>
        <w:numPr>
          <w:ilvl w:val="0"/>
          <w:numId w:val="9"/>
        </w:numPr>
        <w:spacing w:line="240" w:lineRule="auto"/>
        <w:rPr>
          <w:rFonts w:ascii="宋体" w:eastAsia="宋体" w:hAnsi="宋体" w:cs="宋体" w:hint="default"/>
          <w:sz w:val="21"/>
          <w:szCs w:val="21"/>
        </w:rPr>
      </w:pPr>
      <w:r>
        <w:rPr>
          <w:rFonts w:ascii="宋体" w:eastAsia="宋体" w:hAnsi="宋体" w:cs="宋体"/>
          <w:sz w:val="21"/>
          <w:szCs w:val="21"/>
        </w:rPr>
        <w:t>本合同适用法律为 《中华人民共和国合同法》、《中华人民共和国著作权法》及相关法律法规。</w:t>
      </w:r>
    </w:p>
    <w:p w:rsidR="00771B96" w:rsidDel="005829A6" w:rsidRDefault="00C31401" w:rsidP="00FD630F">
      <w:pPr>
        <w:pStyle w:val="BodyA"/>
        <w:numPr>
          <w:ilvl w:val="0"/>
          <w:numId w:val="9"/>
        </w:numPr>
        <w:spacing w:line="240" w:lineRule="auto"/>
        <w:rPr>
          <w:del w:id="292" w:author="dell" w:date="2018-04-16T19:40:00Z"/>
          <w:rFonts w:ascii="宋体" w:eastAsia="宋体" w:hAnsi="宋体" w:cs="宋体" w:hint="default"/>
          <w:sz w:val="21"/>
          <w:szCs w:val="21"/>
        </w:rPr>
      </w:pPr>
      <w:r>
        <w:rPr>
          <w:rFonts w:ascii="宋体" w:eastAsia="宋体" w:hAnsi="宋体" w:cs="宋体"/>
          <w:sz w:val="21"/>
          <w:szCs w:val="21"/>
        </w:rPr>
        <w:t>本合同履行中如发生争议，</w:t>
      </w:r>
      <w:del w:id="293" w:author="dell" w:date="2018-04-16T19:34:00Z">
        <w:r w:rsidDel="00540705">
          <w:rPr>
            <w:rFonts w:ascii="宋体" w:eastAsia="宋体" w:hAnsi="宋体" w:cs="宋体"/>
            <w:sz w:val="21"/>
            <w:szCs w:val="21"/>
          </w:rPr>
          <w:delText>双方应本着为达到本合同的目的而进行友好协商</w:delText>
        </w:r>
      </w:del>
      <w:ins w:id="294" w:author="dell" w:date="2018-04-16T19:34:00Z">
        <w:r w:rsidR="00540705">
          <w:rPr>
            <w:rFonts w:ascii="宋体" w:eastAsia="宋体" w:hAnsi="宋体" w:cs="宋体"/>
            <w:sz w:val="21"/>
            <w:szCs w:val="21"/>
            <w:lang w:eastAsia="zh-CN"/>
          </w:rPr>
          <w:t>甲</w:t>
        </w:r>
      </w:ins>
      <w:ins w:id="295" w:author="dell" w:date="2018-04-16T19:35:00Z">
        <w:r w:rsidR="00540705">
          <w:rPr>
            <w:rFonts w:ascii="宋体" w:eastAsia="宋体" w:hAnsi="宋体" w:cs="宋体"/>
            <w:sz w:val="21"/>
            <w:szCs w:val="21"/>
            <w:lang w:eastAsia="zh-CN"/>
          </w:rPr>
          <w:t>、</w:t>
        </w:r>
      </w:ins>
      <w:ins w:id="296" w:author="dell" w:date="2018-04-16T19:34:00Z">
        <w:r w:rsidR="00540705">
          <w:rPr>
            <w:rFonts w:ascii="宋体" w:eastAsia="宋体" w:hAnsi="宋体" w:cs="宋体"/>
            <w:sz w:val="21"/>
            <w:szCs w:val="21"/>
            <w:lang w:eastAsia="zh-CN"/>
          </w:rPr>
          <w:t>乙</w:t>
        </w:r>
      </w:ins>
      <w:ins w:id="297" w:author="dell" w:date="2018-04-16T19:35:00Z">
        <w:r w:rsidR="00540705">
          <w:rPr>
            <w:rFonts w:ascii="宋体" w:eastAsia="宋体" w:hAnsi="宋体" w:cs="宋体"/>
            <w:sz w:val="21"/>
            <w:szCs w:val="21"/>
            <w:lang w:eastAsia="zh-CN"/>
          </w:rPr>
          <w:t>、</w:t>
        </w:r>
      </w:ins>
      <w:ins w:id="298" w:author="dell" w:date="2018-04-16T19:34:00Z">
        <w:r w:rsidR="00540705">
          <w:rPr>
            <w:rFonts w:ascii="宋体" w:eastAsia="宋体" w:hAnsi="宋体" w:cs="宋体"/>
            <w:sz w:val="21"/>
            <w:szCs w:val="21"/>
            <w:lang w:eastAsia="zh-CN"/>
          </w:rPr>
          <w:t>丙</w:t>
        </w:r>
      </w:ins>
      <w:ins w:id="299" w:author="dell" w:date="2018-04-16T19:35:00Z">
        <w:r w:rsidR="00540705">
          <w:rPr>
            <w:rFonts w:ascii="宋体" w:eastAsia="宋体" w:hAnsi="宋体" w:cs="宋体"/>
            <w:sz w:val="21"/>
            <w:szCs w:val="21"/>
            <w:lang w:eastAsia="zh-CN"/>
          </w:rPr>
          <w:t>三方</w:t>
        </w:r>
      </w:ins>
      <w:ins w:id="300" w:author="dell" w:date="2018-04-16T19:34:00Z">
        <w:r w:rsidR="00540705">
          <w:rPr>
            <w:rFonts w:ascii="宋体" w:eastAsia="宋体" w:hAnsi="宋体" w:cs="宋体"/>
            <w:sz w:val="21"/>
            <w:szCs w:val="21"/>
          </w:rPr>
          <w:t>应本着为达到本合同的目的而进行友好协商</w:t>
        </w:r>
      </w:ins>
      <w:r>
        <w:rPr>
          <w:rFonts w:ascii="宋体" w:eastAsia="宋体" w:hAnsi="宋体" w:cs="宋体"/>
          <w:sz w:val="21"/>
          <w:szCs w:val="21"/>
        </w:rPr>
        <w:t>。如协商不成</w:t>
      </w:r>
      <w:del w:id="301" w:author="dell" w:date="2018-04-16T19:35:00Z">
        <w:r w:rsidDel="00540705">
          <w:rPr>
            <w:rFonts w:ascii="宋体" w:eastAsia="宋体" w:hAnsi="宋体" w:cs="宋体"/>
            <w:sz w:val="21"/>
            <w:szCs w:val="21"/>
          </w:rPr>
          <w:delText>双方</w:delText>
        </w:r>
      </w:del>
      <w:ins w:id="302" w:author="dell" w:date="2018-04-16T19:35:00Z">
        <w:r w:rsidR="00540705">
          <w:rPr>
            <w:rFonts w:ascii="宋体" w:eastAsia="宋体" w:hAnsi="宋体" w:cs="宋体"/>
            <w:sz w:val="21"/>
            <w:szCs w:val="21"/>
            <w:lang w:eastAsia="zh-CN"/>
          </w:rPr>
          <w:t>甲、乙、丙</w:t>
        </w:r>
        <w:r w:rsidR="00540705">
          <w:rPr>
            <w:rFonts w:ascii="宋体" w:eastAsia="宋体" w:hAnsi="宋体" w:cs="宋体" w:hint="default"/>
            <w:sz w:val="21"/>
            <w:szCs w:val="21"/>
            <w:lang w:eastAsia="zh-CN"/>
          </w:rPr>
          <w:t>三方</w:t>
        </w:r>
      </w:ins>
      <w:del w:id="303" w:author="dell" w:date="2018-04-16T19:40:00Z">
        <w:r w:rsidDel="005829A6">
          <w:rPr>
            <w:rFonts w:ascii="宋体" w:eastAsia="宋体" w:hAnsi="宋体" w:cs="宋体"/>
            <w:sz w:val="21"/>
            <w:szCs w:val="21"/>
            <w:lang w:eastAsia="zh-CN"/>
          </w:rPr>
          <w:delText>可选择以下两种仲裁方式之一：</w:delText>
        </w:r>
      </w:del>
    </w:p>
    <w:p w:rsidR="00771B96" w:rsidDel="005829A6" w:rsidRDefault="00C31401">
      <w:pPr>
        <w:pStyle w:val="BodyA"/>
        <w:numPr>
          <w:ilvl w:val="0"/>
          <w:numId w:val="9"/>
        </w:numPr>
        <w:spacing w:line="240" w:lineRule="auto"/>
        <w:rPr>
          <w:del w:id="304" w:author="dell" w:date="2018-04-16T19:40:00Z"/>
          <w:rFonts w:ascii="宋体" w:eastAsia="宋体" w:hAnsi="宋体" w:cs="宋体" w:hint="default"/>
          <w:sz w:val="21"/>
          <w:szCs w:val="21"/>
        </w:rPr>
        <w:pPrChange w:id="305" w:author="dell" w:date="2018-04-16T19:40:00Z">
          <w:pPr>
            <w:pStyle w:val="BodyA"/>
            <w:numPr>
              <w:ilvl w:val="1"/>
              <w:numId w:val="9"/>
            </w:numPr>
            <w:spacing w:line="240" w:lineRule="auto"/>
            <w:ind w:left="1276" w:hanging="253"/>
          </w:pPr>
        </w:pPrChange>
      </w:pPr>
      <w:del w:id="306" w:author="dell" w:date="2018-04-16T19:40:00Z">
        <w:r w:rsidDel="005829A6">
          <w:rPr>
            <w:rFonts w:ascii="宋体" w:eastAsia="宋体" w:hAnsi="宋体" w:cs="宋体"/>
            <w:sz w:val="21"/>
            <w:szCs w:val="21"/>
          </w:rPr>
          <w:delText>向</w:delText>
        </w:r>
        <w:r w:rsidDel="005829A6">
          <w:rPr>
            <w:rFonts w:ascii="宋体" w:eastAsia="宋体" w:hAnsi="宋体" w:cs="宋体"/>
            <w:sz w:val="21"/>
            <w:szCs w:val="21"/>
            <w:lang w:eastAsia="zh-CN"/>
          </w:rPr>
          <w:delText>丙方申请中立仲裁项目纠纷。甲、乙方须签订《第三方仲裁协议书》将仲裁权交由丙方，双方共同遵守、施行丙方仲裁结果，并承认仲裁结果为最终方案。</w:delText>
        </w:r>
      </w:del>
    </w:p>
    <w:p w:rsidR="00771B96" w:rsidRDefault="00C31401">
      <w:pPr>
        <w:pStyle w:val="BodyA"/>
        <w:numPr>
          <w:ilvl w:val="0"/>
          <w:numId w:val="9"/>
        </w:numPr>
        <w:spacing w:line="240" w:lineRule="auto"/>
        <w:rPr>
          <w:rFonts w:ascii="宋体" w:eastAsia="宋体" w:hAnsi="宋体" w:cs="宋体" w:hint="default"/>
          <w:sz w:val="21"/>
          <w:szCs w:val="21"/>
        </w:rPr>
        <w:pPrChange w:id="307" w:author="dell" w:date="2018-04-16T19:40:00Z">
          <w:pPr>
            <w:pStyle w:val="BodyA"/>
            <w:numPr>
              <w:ilvl w:val="1"/>
              <w:numId w:val="9"/>
            </w:numPr>
            <w:spacing w:line="240" w:lineRule="auto"/>
            <w:ind w:left="1276" w:hanging="253"/>
          </w:pPr>
        </w:pPrChange>
      </w:pPr>
      <w:del w:id="308" w:author="dell" w:date="2018-04-16T19:35:00Z">
        <w:r w:rsidDel="001A0DB4">
          <w:rPr>
            <w:rFonts w:ascii="宋体" w:eastAsia="宋体" w:hAnsi="宋体" w:cs="宋体"/>
            <w:sz w:val="21"/>
            <w:szCs w:val="21"/>
          </w:rPr>
          <w:delText>双方同意将争议提交北京仲裁委员会仲裁解决</w:delText>
        </w:r>
      </w:del>
      <w:ins w:id="309" w:author="dell" w:date="2018-04-16T19:35:00Z">
        <w:r w:rsidR="001A0DB4">
          <w:rPr>
            <w:rFonts w:ascii="宋体" w:eastAsia="宋体" w:hAnsi="宋体" w:cs="宋体"/>
            <w:sz w:val="21"/>
            <w:szCs w:val="21"/>
          </w:rPr>
          <w:t>同意将争议提交北京仲裁委员会仲裁解决</w:t>
        </w:r>
      </w:ins>
      <w:r>
        <w:rPr>
          <w:rFonts w:ascii="宋体" w:eastAsia="宋体" w:hAnsi="宋体" w:cs="宋体"/>
          <w:sz w:val="21"/>
          <w:szCs w:val="21"/>
        </w:rPr>
        <w:t>。</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十二、合同的附件</w:t>
      </w:r>
    </w:p>
    <w:p w:rsidR="00771B96" w:rsidRDefault="00C31401">
      <w:pPr>
        <w:pStyle w:val="BodyA"/>
        <w:spacing w:line="240" w:lineRule="auto"/>
        <w:rPr>
          <w:rFonts w:ascii="宋体" w:eastAsia="宋体" w:hAnsi="宋体" w:cs="宋体" w:hint="default"/>
          <w:sz w:val="21"/>
          <w:szCs w:val="21"/>
        </w:rPr>
      </w:pPr>
      <w:r>
        <w:rPr>
          <w:rFonts w:ascii="宋体" w:eastAsia="宋体" w:hAnsi="宋体" w:cs="宋体"/>
          <w:sz w:val="21"/>
          <w:szCs w:val="21"/>
        </w:rPr>
        <w:t>本合同包含以下附件：</w:t>
      </w:r>
    </w:p>
    <w:p w:rsidR="00771B96" w:rsidRDefault="00C31401">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附件一：《项目需求列表》</w:t>
      </w:r>
    </w:p>
    <w:p w:rsidR="00771B96" w:rsidRDefault="00C31401">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附件二：《项目维护服务内容》</w:t>
      </w:r>
    </w:p>
    <w:p w:rsidR="00D46B6E" w:rsidRDefault="00C31401">
      <w:pPr>
        <w:pStyle w:val="BodyA"/>
        <w:numPr>
          <w:ilvl w:val="2"/>
          <w:numId w:val="10"/>
        </w:numPr>
        <w:spacing w:line="240" w:lineRule="auto"/>
        <w:rPr>
          <w:ins w:id="310" w:author="dell" w:date="2018-04-16T19:41:00Z"/>
          <w:rFonts w:ascii="宋体" w:eastAsia="宋体" w:hAnsi="宋体" w:cs="宋体" w:hint="default"/>
          <w:sz w:val="21"/>
          <w:szCs w:val="21"/>
        </w:rPr>
      </w:pPr>
      <w:r>
        <w:rPr>
          <w:rFonts w:ascii="宋体" w:eastAsia="宋体" w:hAnsi="宋体" w:cs="宋体"/>
          <w:sz w:val="21"/>
          <w:szCs w:val="21"/>
        </w:rPr>
        <w:t>附件</w:t>
      </w:r>
      <w:r>
        <w:rPr>
          <w:rFonts w:ascii="宋体" w:eastAsia="宋体" w:hAnsi="宋体" w:cs="宋体"/>
          <w:sz w:val="21"/>
          <w:szCs w:val="21"/>
          <w:lang w:eastAsia="zh-CN"/>
        </w:rPr>
        <w:t>三：《乙方负责人身份证复印件》</w:t>
      </w:r>
    </w:p>
    <w:p w:rsidR="00771B96" w:rsidRDefault="00D46B6E">
      <w:pPr>
        <w:pStyle w:val="BodyA"/>
        <w:numPr>
          <w:ilvl w:val="2"/>
          <w:numId w:val="10"/>
        </w:numPr>
        <w:spacing w:line="240" w:lineRule="auto"/>
        <w:rPr>
          <w:rFonts w:ascii="宋体" w:eastAsia="宋体" w:hAnsi="宋体" w:cs="宋体" w:hint="default"/>
          <w:sz w:val="21"/>
          <w:szCs w:val="21"/>
        </w:rPr>
      </w:pPr>
      <w:ins w:id="311" w:author="dell" w:date="2018-04-16T19:41:00Z">
        <w:r>
          <w:rPr>
            <w:rFonts w:ascii="宋体" w:eastAsia="宋体" w:hAnsi="宋体" w:cs="宋体"/>
            <w:sz w:val="21"/>
            <w:szCs w:val="21"/>
            <w:lang w:eastAsia="zh-CN"/>
          </w:rPr>
          <w:t>附件</w:t>
        </w:r>
        <w:r>
          <w:rPr>
            <w:rFonts w:ascii="宋体" w:eastAsia="宋体" w:hAnsi="宋体" w:cs="宋体" w:hint="default"/>
            <w:sz w:val="21"/>
            <w:szCs w:val="21"/>
            <w:lang w:eastAsia="zh-CN"/>
          </w:rPr>
          <w:t>四：</w:t>
        </w:r>
      </w:ins>
      <w:ins w:id="312" w:author="dell" w:date="2018-04-16T19:37:00Z">
        <w:r w:rsidR="004D33B6">
          <w:rPr>
            <w:rFonts w:ascii="宋体" w:eastAsia="宋体" w:hAnsi="宋体" w:cs="宋体" w:hint="default"/>
            <w:sz w:val="21"/>
            <w:szCs w:val="21"/>
            <w:lang w:eastAsia="zh-CN"/>
          </w:rPr>
          <w:t>《</w:t>
        </w:r>
        <w:r w:rsidR="004D33B6">
          <w:rPr>
            <w:rFonts w:ascii="宋体" w:eastAsia="宋体" w:hAnsi="宋体" w:cs="宋体"/>
            <w:sz w:val="21"/>
            <w:szCs w:val="21"/>
            <w:lang w:eastAsia="zh-CN"/>
          </w:rPr>
          <w:t>丙方</w:t>
        </w:r>
        <w:r w:rsidR="004D33B6">
          <w:rPr>
            <w:rFonts w:ascii="宋体" w:eastAsia="宋体" w:hAnsi="宋体" w:cs="宋体" w:hint="default"/>
            <w:sz w:val="21"/>
            <w:szCs w:val="21"/>
            <w:lang w:eastAsia="zh-CN"/>
          </w:rPr>
          <w:t>营业执照复印件》</w:t>
        </w:r>
      </w:ins>
    </w:p>
    <w:p w:rsidR="00771B96" w:rsidRDefault="00C31401">
      <w:pPr>
        <w:pStyle w:val="BodyA"/>
        <w:spacing w:line="240" w:lineRule="auto"/>
        <w:rPr>
          <w:rFonts w:ascii="宋体" w:eastAsia="宋体" w:hAnsi="宋体" w:cs="宋体" w:hint="default"/>
          <w:sz w:val="21"/>
          <w:szCs w:val="21"/>
        </w:rPr>
      </w:pPr>
      <w:r>
        <w:rPr>
          <w:rFonts w:ascii="宋体" w:eastAsia="宋体" w:hAnsi="宋体" w:cs="宋体"/>
          <w:sz w:val="21"/>
          <w:szCs w:val="21"/>
        </w:rPr>
        <w:t>以上附件为本合同的组成部分，与本合同具有同等效力。</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十三、</w:t>
      </w:r>
      <w:r>
        <w:rPr>
          <w:rFonts w:ascii="宋体" w:eastAsia="宋体" w:hAnsi="宋体" w:cs="宋体"/>
          <w:b/>
          <w:bCs/>
          <w:sz w:val="21"/>
          <w:szCs w:val="21"/>
        </w:rPr>
        <w:t>合同生效、合同份数</w:t>
      </w:r>
    </w:p>
    <w:p w:rsidR="00771B96" w:rsidRDefault="00C31401">
      <w:pPr>
        <w:pStyle w:val="BodyA"/>
        <w:spacing w:line="240" w:lineRule="auto"/>
        <w:rPr>
          <w:rFonts w:ascii="宋体" w:eastAsia="宋体" w:hAnsi="宋体" w:cs="宋体" w:hint="default"/>
          <w:sz w:val="21"/>
          <w:szCs w:val="21"/>
        </w:rPr>
      </w:pPr>
      <w:r>
        <w:rPr>
          <w:rFonts w:ascii="宋体" w:eastAsia="宋体" w:hAnsi="宋体" w:cs="宋体"/>
          <w:sz w:val="21"/>
          <w:szCs w:val="21"/>
        </w:rPr>
        <w:t>本合同自协议各方签字并加盖公章或合同专用章之日起生效。</w:t>
      </w:r>
      <w:del w:id="313" w:author="dell" w:date="2018-04-16T19:37:00Z">
        <w:r w:rsidDel="003165B1">
          <w:rPr>
            <w:rFonts w:ascii="宋体" w:eastAsia="宋体" w:hAnsi="宋体" w:cs="宋体"/>
            <w:sz w:val="21"/>
            <w:szCs w:val="21"/>
          </w:rPr>
          <w:delText>本合同一式三份</w:delText>
        </w:r>
      </w:del>
      <w:ins w:id="314" w:author="dell" w:date="2018-04-16T19:37:00Z">
        <w:r w:rsidR="003165B1">
          <w:rPr>
            <w:rFonts w:ascii="宋体" w:eastAsia="宋体" w:hAnsi="宋体" w:cs="宋体"/>
            <w:sz w:val="21"/>
            <w:szCs w:val="21"/>
          </w:rPr>
          <w:t>本合同一式</w:t>
        </w:r>
        <w:r w:rsidR="003165B1">
          <w:rPr>
            <w:rFonts w:ascii="宋体" w:eastAsia="宋体" w:hAnsi="宋体" w:cs="宋体"/>
            <w:sz w:val="21"/>
            <w:szCs w:val="21"/>
            <w:lang w:eastAsia="zh-CN"/>
          </w:rPr>
          <w:t>四</w:t>
        </w:r>
        <w:r w:rsidR="003165B1">
          <w:rPr>
            <w:rFonts w:ascii="宋体" w:eastAsia="宋体" w:hAnsi="宋体" w:cs="宋体"/>
            <w:sz w:val="21"/>
            <w:szCs w:val="21"/>
          </w:rPr>
          <w:t>份</w:t>
        </w:r>
      </w:ins>
      <w:r>
        <w:rPr>
          <w:rFonts w:ascii="宋体" w:eastAsia="宋体" w:hAnsi="宋体" w:cs="宋体"/>
          <w:sz w:val="21"/>
          <w:szCs w:val="21"/>
        </w:rPr>
        <w:t>，其中甲</w:t>
      </w:r>
      <w:ins w:id="315" w:author="dell" w:date="2018-04-16T19:37:00Z">
        <w:r w:rsidR="003165B1">
          <w:rPr>
            <w:rFonts w:ascii="宋体" w:eastAsia="宋体" w:hAnsi="宋体" w:cs="宋体"/>
            <w:sz w:val="21"/>
            <w:szCs w:val="21"/>
            <w:lang w:eastAsia="zh-CN"/>
          </w:rPr>
          <w:t>方</w:t>
        </w:r>
      </w:ins>
      <w:ins w:id="316" w:author="dell" w:date="2018-04-16T19:42:00Z">
        <w:r w:rsidR="00C81F93">
          <w:rPr>
            <w:rFonts w:ascii="宋体" w:eastAsia="宋体" w:hAnsi="宋体" w:cs="宋体"/>
            <w:sz w:val="21"/>
            <w:szCs w:val="21"/>
            <w:lang w:eastAsia="zh-CN"/>
          </w:rPr>
          <w:t>执</w:t>
        </w:r>
      </w:ins>
      <w:ins w:id="317" w:author="dell" w:date="2018-04-16T19:37:00Z">
        <w:r w:rsidR="003165B1">
          <w:rPr>
            <w:rFonts w:ascii="宋体" w:eastAsia="宋体" w:hAnsi="宋体" w:cs="宋体" w:hint="default"/>
            <w:sz w:val="21"/>
            <w:szCs w:val="21"/>
            <w:lang w:eastAsia="zh-CN"/>
          </w:rPr>
          <w:t>两份，</w:t>
        </w:r>
      </w:ins>
      <w:del w:id="318" w:author="dell" w:date="2018-04-16T19:37:00Z">
        <w:r w:rsidDel="003165B1">
          <w:rPr>
            <w:rFonts w:ascii="宋体" w:eastAsia="宋体" w:hAnsi="宋体" w:cs="宋体"/>
            <w:sz w:val="21"/>
            <w:szCs w:val="21"/>
          </w:rPr>
          <w:delText>、</w:delText>
        </w:r>
      </w:del>
      <w:r>
        <w:rPr>
          <w:rFonts w:ascii="宋体" w:eastAsia="宋体" w:hAnsi="宋体" w:cs="宋体"/>
          <w:sz w:val="21"/>
          <w:szCs w:val="21"/>
        </w:rPr>
        <w:t>乙、丙</w:t>
      </w:r>
      <w:del w:id="319" w:author="dell" w:date="2018-04-16T19:37:00Z">
        <w:r w:rsidDel="003165B1">
          <w:rPr>
            <w:rFonts w:ascii="宋体" w:eastAsia="宋体" w:hAnsi="宋体" w:cs="宋体"/>
            <w:sz w:val="21"/>
            <w:szCs w:val="21"/>
          </w:rPr>
          <w:delText>三</w:delText>
        </w:r>
      </w:del>
      <w:ins w:id="320" w:author="dell" w:date="2018-04-16T19:37:00Z">
        <w:r w:rsidR="003165B1">
          <w:rPr>
            <w:rFonts w:ascii="宋体" w:eastAsia="宋体" w:hAnsi="宋体" w:cs="宋体"/>
            <w:sz w:val="21"/>
            <w:szCs w:val="21"/>
            <w:lang w:eastAsia="zh-CN"/>
          </w:rPr>
          <w:t>两方</w:t>
        </w:r>
      </w:ins>
      <w:del w:id="321" w:author="dell" w:date="2018-04-16T19:37:00Z">
        <w:r w:rsidDel="003165B1">
          <w:rPr>
            <w:rFonts w:ascii="宋体" w:eastAsia="宋体" w:hAnsi="宋体" w:cs="宋体"/>
            <w:sz w:val="21"/>
            <w:szCs w:val="21"/>
          </w:rPr>
          <w:delText>方</w:delText>
        </w:r>
      </w:del>
      <w:r>
        <w:rPr>
          <w:rFonts w:ascii="宋体" w:eastAsia="宋体" w:hAnsi="宋体" w:cs="宋体"/>
          <w:sz w:val="21"/>
          <w:szCs w:val="21"/>
        </w:rPr>
        <w:t>各执一份，具有同等法律效力。</w:t>
      </w:r>
    </w:p>
    <w:p w:rsidR="00771B96" w:rsidRDefault="00771B96">
      <w:pPr>
        <w:pStyle w:val="BodyA"/>
        <w:spacing w:line="240" w:lineRule="auto"/>
        <w:rPr>
          <w:rFonts w:ascii="宋体" w:eastAsia="宋体" w:hAnsi="宋体" w:cs="宋体" w:hint="default"/>
          <w:sz w:val="21"/>
          <w:szCs w:val="21"/>
        </w:rPr>
      </w:pPr>
    </w:p>
    <w:p w:rsidR="00771B96" w:rsidRDefault="00C31401">
      <w:pPr>
        <w:pStyle w:val="BodyA"/>
        <w:spacing w:line="240" w:lineRule="auto"/>
        <w:rPr>
          <w:rFonts w:ascii="宋体" w:eastAsia="宋体" w:hAnsi="宋体" w:cs="宋体" w:hint="default"/>
          <w:sz w:val="21"/>
          <w:szCs w:val="21"/>
        </w:rPr>
      </w:pPr>
      <w:r>
        <w:rPr>
          <w:rFonts w:ascii="宋体" w:eastAsia="宋体" w:hAnsi="宋体" w:cs="宋体"/>
          <w:sz w:val="21"/>
          <w:szCs w:val="21"/>
        </w:rPr>
        <w:t>(以下无正文)</w:t>
      </w:r>
    </w:p>
    <w:p w:rsidR="00771B96" w:rsidRDefault="00771B96">
      <w:pPr>
        <w:pStyle w:val="BodyA"/>
        <w:spacing w:line="240" w:lineRule="auto"/>
        <w:rPr>
          <w:ins w:id="322" w:author="dell" w:date="2018-04-16T19:40:00Z"/>
          <w:rFonts w:ascii="宋体" w:eastAsia="宋体" w:hAnsi="宋体" w:cs="宋体" w:hint="default"/>
          <w:sz w:val="21"/>
          <w:szCs w:val="21"/>
          <w:lang w:eastAsia="zh-CN"/>
        </w:rPr>
      </w:pPr>
    </w:p>
    <w:p w:rsidR="003433B1" w:rsidRDefault="003433B1">
      <w:pPr>
        <w:pStyle w:val="BodyA"/>
        <w:spacing w:line="240" w:lineRule="auto"/>
        <w:rPr>
          <w:ins w:id="323" w:author="dell" w:date="2018-04-16T19:40:00Z"/>
          <w:rFonts w:ascii="宋体" w:eastAsia="宋体" w:hAnsi="宋体" w:cs="宋体" w:hint="default"/>
          <w:sz w:val="21"/>
          <w:szCs w:val="21"/>
          <w:lang w:eastAsia="zh-CN"/>
        </w:rPr>
      </w:pPr>
    </w:p>
    <w:p w:rsidR="003433B1" w:rsidRDefault="003433B1">
      <w:pPr>
        <w:pStyle w:val="BodyA"/>
        <w:spacing w:line="240" w:lineRule="auto"/>
        <w:rPr>
          <w:rFonts w:ascii="宋体" w:eastAsia="宋体" w:hAnsi="宋体" w:cs="宋体" w:hint="default"/>
          <w:sz w:val="21"/>
          <w:szCs w:val="21"/>
          <w:lang w:eastAsia="zh-CN"/>
        </w:rPr>
      </w:pPr>
    </w:p>
    <w:p w:rsidR="00771B96" w:rsidDel="000043A9" w:rsidRDefault="00771B96">
      <w:pPr>
        <w:pStyle w:val="BodyA"/>
        <w:spacing w:line="240" w:lineRule="auto"/>
        <w:rPr>
          <w:del w:id="324" w:author="dell" w:date="2018-04-16T19:38:00Z"/>
          <w:rFonts w:ascii="宋体" w:eastAsia="宋体" w:hAnsi="宋体" w:cs="宋体" w:hint="default"/>
          <w:sz w:val="21"/>
          <w:szCs w:val="21"/>
          <w:lang w:eastAsia="zh-CN"/>
        </w:rPr>
      </w:pPr>
    </w:p>
    <w:p w:rsidR="00771B96" w:rsidRDefault="00771B96">
      <w:pPr>
        <w:pStyle w:val="BodyA"/>
        <w:spacing w:line="240" w:lineRule="auto"/>
        <w:rPr>
          <w:rFonts w:ascii="宋体" w:eastAsia="宋体" w:hAnsi="宋体" w:cs="宋体" w:hint="default"/>
          <w:sz w:val="21"/>
          <w:szCs w:val="21"/>
          <w:lang w:eastAsia="zh-CN"/>
        </w:rPr>
      </w:pPr>
    </w:p>
    <w:p w:rsidR="00771B96" w:rsidDel="000043A9" w:rsidRDefault="00771B96">
      <w:pPr>
        <w:pStyle w:val="BodyA"/>
        <w:spacing w:line="240" w:lineRule="auto"/>
        <w:rPr>
          <w:del w:id="325" w:author="dell" w:date="2018-04-16T19:38:00Z"/>
          <w:rFonts w:ascii="宋体" w:eastAsia="宋体" w:hAnsi="宋体" w:cs="宋体" w:hint="default"/>
          <w:sz w:val="21"/>
          <w:szCs w:val="21"/>
          <w:lang w:eastAsia="zh-CN"/>
        </w:rPr>
      </w:pPr>
    </w:p>
    <w:p w:rsidR="00771B96" w:rsidDel="000043A9" w:rsidRDefault="00771B96">
      <w:pPr>
        <w:pStyle w:val="BodyA"/>
        <w:spacing w:line="240" w:lineRule="auto"/>
        <w:rPr>
          <w:del w:id="326" w:author="dell" w:date="2018-04-16T19:38:00Z"/>
          <w:rFonts w:ascii="宋体" w:eastAsia="宋体" w:hAnsi="宋体" w:cs="宋体" w:hint="default"/>
          <w:sz w:val="21"/>
          <w:szCs w:val="21"/>
          <w:lang w:eastAsia="zh-CN"/>
        </w:rPr>
      </w:pPr>
    </w:p>
    <w:p w:rsidR="00771B96" w:rsidDel="000043A9" w:rsidRDefault="00771B96">
      <w:pPr>
        <w:pStyle w:val="BodyA"/>
        <w:spacing w:line="240" w:lineRule="auto"/>
        <w:rPr>
          <w:del w:id="327" w:author="dell" w:date="2018-04-16T19:38:00Z"/>
          <w:rFonts w:ascii="宋体" w:eastAsia="宋体" w:hAnsi="宋体" w:cs="宋体" w:hint="default"/>
          <w:sz w:val="21"/>
          <w:szCs w:val="21"/>
          <w:lang w:eastAsia="zh-CN"/>
        </w:rPr>
      </w:pPr>
    </w:p>
    <w:p w:rsidR="00771B96" w:rsidDel="000043A9" w:rsidRDefault="00771B96">
      <w:pPr>
        <w:pStyle w:val="BodyA"/>
        <w:spacing w:line="240" w:lineRule="auto"/>
        <w:rPr>
          <w:del w:id="328" w:author="dell" w:date="2018-04-16T19:38:00Z"/>
          <w:rFonts w:ascii="宋体" w:eastAsia="宋体" w:hAnsi="宋体" w:cs="宋体" w:hint="default"/>
          <w:sz w:val="21"/>
          <w:szCs w:val="21"/>
          <w:lang w:eastAsia="zh-CN"/>
        </w:rPr>
      </w:pPr>
    </w:p>
    <w:p w:rsidR="00771B96" w:rsidDel="000043A9" w:rsidRDefault="00771B96">
      <w:pPr>
        <w:pStyle w:val="BodyA"/>
        <w:spacing w:line="240" w:lineRule="auto"/>
        <w:rPr>
          <w:del w:id="329" w:author="dell" w:date="2018-04-16T19:38:00Z"/>
          <w:rFonts w:ascii="宋体" w:eastAsia="宋体" w:hAnsi="宋体" w:cs="宋体" w:hint="default"/>
          <w:sz w:val="21"/>
          <w:szCs w:val="21"/>
          <w:lang w:eastAsia="zh-CN"/>
        </w:rPr>
      </w:pPr>
    </w:p>
    <w:p w:rsidR="00771B96" w:rsidDel="000043A9" w:rsidRDefault="00771B96">
      <w:pPr>
        <w:pStyle w:val="BodyA"/>
        <w:spacing w:line="240" w:lineRule="auto"/>
        <w:rPr>
          <w:del w:id="330" w:author="dell" w:date="2018-04-16T19:38:00Z"/>
          <w:rFonts w:ascii="宋体" w:eastAsia="宋体" w:hAnsi="宋体" w:cs="宋体" w:hint="default"/>
          <w:sz w:val="21"/>
          <w:szCs w:val="21"/>
          <w:lang w:eastAsia="zh-CN"/>
        </w:rPr>
      </w:pPr>
    </w:p>
    <w:p w:rsidR="00771B96" w:rsidDel="000043A9" w:rsidRDefault="00771B96">
      <w:pPr>
        <w:pStyle w:val="BodyA"/>
        <w:spacing w:line="240" w:lineRule="auto"/>
        <w:rPr>
          <w:del w:id="331" w:author="dell" w:date="2018-04-16T19:38:00Z"/>
          <w:rFonts w:ascii="宋体" w:eastAsia="宋体" w:hAnsi="宋体" w:cs="宋体" w:hint="default"/>
          <w:sz w:val="21"/>
          <w:szCs w:val="21"/>
          <w:lang w:eastAsia="zh-CN"/>
        </w:rPr>
      </w:pPr>
    </w:p>
    <w:p w:rsidR="00A11F33" w:rsidDel="000043A9" w:rsidRDefault="00A11F33">
      <w:pPr>
        <w:pStyle w:val="BodyA"/>
        <w:spacing w:line="240" w:lineRule="auto"/>
        <w:rPr>
          <w:del w:id="332" w:author="dell" w:date="2018-04-16T19:38:00Z"/>
          <w:rFonts w:ascii="宋体" w:eastAsia="宋体" w:hAnsi="宋体" w:cs="宋体" w:hint="default"/>
          <w:sz w:val="21"/>
          <w:szCs w:val="21"/>
          <w:lang w:eastAsia="zh-CN"/>
        </w:rPr>
      </w:pPr>
    </w:p>
    <w:p w:rsidR="00A11F33" w:rsidDel="000043A9" w:rsidRDefault="00A11F33">
      <w:pPr>
        <w:pStyle w:val="BodyA"/>
        <w:spacing w:line="240" w:lineRule="auto"/>
        <w:rPr>
          <w:del w:id="333" w:author="dell" w:date="2018-04-16T19:38:00Z"/>
          <w:rFonts w:ascii="宋体" w:eastAsia="宋体" w:hAnsi="宋体" w:cs="宋体" w:hint="default"/>
          <w:sz w:val="21"/>
          <w:szCs w:val="21"/>
          <w:lang w:eastAsia="zh-CN"/>
        </w:rPr>
      </w:pPr>
    </w:p>
    <w:p w:rsidR="00771B96" w:rsidRDefault="00771B96">
      <w:pPr>
        <w:pStyle w:val="BodyA"/>
        <w:spacing w:line="240" w:lineRule="auto"/>
        <w:rPr>
          <w:rFonts w:ascii="宋体" w:eastAsia="宋体" w:hAnsi="宋体" w:cs="宋体" w:hint="default"/>
          <w:sz w:val="21"/>
          <w:szCs w:val="21"/>
          <w:lang w:eastAsia="zh-CN"/>
        </w:rPr>
      </w:pPr>
    </w:p>
    <w:tbl>
      <w:tblPr>
        <w:tblStyle w:val="TableNormal"/>
        <w:tblW w:w="10473"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77"/>
        <w:gridCol w:w="1818"/>
        <w:gridCol w:w="365"/>
        <w:gridCol w:w="3353"/>
        <w:gridCol w:w="3550"/>
        <w:gridCol w:w="210"/>
      </w:tblGrid>
      <w:tr w:rsidR="00771B96" w:rsidTr="00BC1ED2">
        <w:trPr>
          <w:trHeight w:val="662"/>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rPr>
                <w:rFonts w:ascii="宋体" w:eastAsia="宋体" w:hAnsi="宋体" w:cs="宋体"/>
                <w:sz w:val="21"/>
                <w:szCs w:val="21"/>
              </w:rPr>
            </w:pPr>
            <w:r>
              <w:rPr>
                <w:rFonts w:ascii="宋体" w:eastAsia="宋体" w:hAnsi="宋体" w:cs="宋体" w:hint="eastAsia"/>
                <w:sz w:val="21"/>
                <w:szCs w:val="21"/>
                <w:lang w:val="ja-JP" w:eastAsia="ja-JP"/>
              </w:rPr>
              <w:t>甲方：</w:t>
            </w:r>
            <w:r>
              <w:rPr>
                <w:rFonts w:ascii="宋体" w:eastAsia="宋体" w:hAnsi="宋体" w:cs="宋体" w:hint="eastAsia"/>
                <w:sz w:val="21"/>
                <w:szCs w:val="21"/>
              </w:rPr>
              <w:t xml:space="preserve"> </w:t>
            </w:r>
          </w:p>
          <w:p w:rsidR="00771B96" w:rsidRDefault="00771B96">
            <w:pPr>
              <w:tabs>
                <w:tab w:val="left" w:pos="1440"/>
              </w:tabs>
              <w:suppressAutoHyphens/>
              <w:outlineLvl w:val="0"/>
              <w:rPr>
                <w:rFonts w:ascii="宋体" w:eastAsia="宋体" w:hAnsi="宋体" w:cs="宋体"/>
                <w:sz w:val="21"/>
                <w:szCs w:val="21"/>
              </w:rPr>
            </w:pP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rPr>
                <w:rFonts w:ascii="宋体" w:eastAsia="宋体" w:hAnsi="宋体" w:cs="宋体"/>
                <w:sz w:val="21"/>
                <w:szCs w:val="21"/>
              </w:rPr>
            </w:pPr>
            <w:r>
              <w:rPr>
                <w:rFonts w:ascii="宋体" w:eastAsia="宋体" w:hAnsi="宋体" w:cs="宋体" w:hint="eastAsia"/>
                <w:sz w:val="21"/>
                <w:szCs w:val="21"/>
              </w:rPr>
              <w:t xml:space="preserve">乙方： </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rPr>
              <w:t>丙方：北京实现与爱科技有限公司</w:t>
            </w:r>
          </w:p>
        </w:tc>
      </w:tr>
      <w:tr w:rsidR="00771B96" w:rsidTr="00BC1ED2">
        <w:trPr>
          <w:trHeight w:val="565"/>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签字/盖章：</w:t>
            </w: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签字/盖章：</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签字/盖章：</w:t>
            </w:r>
          </w:p>
        </w:tc>
      </w:tr>
      <w:tr w:rsidR="00771B96" w:rsidTr="00BC1ED2">
        <w:trPr>
          <w:trHeight w:val="310"/>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771B96">
            <w:pPr>
              <w:rPr>
                <w:rFonts w:ascii="宋体" w:eastAsia="宋体" w:hAnsi="宋体" w:cs="宋体"/>
                <w:sz w:val="21"/>
                <w:szCs w:val="21"/>
              </w:rPr>
            </w:pP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771B96">
            <w:pPr>
              <w:rPr>
                <w:rFonts w:ascii="宋体" w:eastAsia="宋体" w:hAnsi="宋体" w:cs="宋体"/>
                <w:sz w:val="21"/>
                <w:szCs w:val="21"/>
              </w:rPr>
            </w:pP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771B96">
            <w:pPr>
              <w:rPr>
                <w:rFonts w:ascii="宋体" w:eastAsia="宋体" w:hAnsi="宋体" w:cs="宋体"/>
                <w:sz w:val="21"/>
                <w:szCs w:val="21"/>
              </w:rPr>
            </w:pPr>
          </w:p>
        </w:tc>
      </w:tr>
      <w:tr w:rsidR="00771B96" w:rsidTr="00BC1ED2">
        <w:trPr>
          <w:trHeight w:val="360"/>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TW" w:eastAsia="zh-TW"/>
              </w:rPr>
              <w:t>时间：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月</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日</w:t>
            </w: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TW" w:eastAsia="zh-TW"/>
              </w:rPr>
              <w:t>时间：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月</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日</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tabs>
                <w:tab w:val="left" w:pos="1440"/>
              </w:tabs>
              <w:suppressAutoHyphens/>
              <w:outlineLvl w:val="0"/>
              <w:rPr>
                <w:rFonts w:ascii="宋体" w:eastAsia="宋体" w:hAnsi="宋体" w:cs="宋体"/>
                <w:sz w:val="21"/>
                <w:szCs w:val="21"/>
                <w:lang w:val="zh-TW" w:eastAsia="zh-TW"/>
              </w:rPr>
            </w:pPr>
            <w:r>
              <w:rPr>
                <w:rFonts w:ascii="宋体" w:eastAsia="宋体" w:hAnsi="宋体" w:cs="宋体" w:hint="eastAsia"/>
                <w:sz w:val="21"/>
                <w:szCs w:val="21"/>
                <w:lang w:val="zh-TW" w:eastAsia="zh-TW"/>
              </w:rPr>
              <w:t>时间：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月</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日</w:t>
            </w:r>
          </w:p>
        </w:tc>
      </w:tr>
      <w:tr w:rsidR="00771B96" w:rsidTr="00BC1ED2">
        <w:tblPrEx>
          <w:shd w:val="clear" w:color="auto" w:fill="4F81BD"/>
        </w:tblPrEx>
        <w:trPr>
          <w:gridAfter w:val="1"/>
          <w:wAfter w:w="210" w:type="dxa"/>
          <w:trHeight w:val="353"/>
          <w:tblHeader/>
          <w:jc w:val="center"/>
        </w:trPr>
        <w:tc>
          <w:tcPr>
            <w:tcW w:w="10263" w:type="dxa"/>
            <w:gridSpan w:val="5"/>
            <w:tcBorders>
              <w:top w:val="nil"/>
              <w:left w:val="nil"/>
              <w:bottom w:val="single" w:sz="2" w:space="0" w:color="000000"/>
              <w:right w:val="nil"/>
            </w:tcBorders>
            <w:shd w:val="clear" w:color="auto" w:fill="auto"/>
            <w:tcMar>
              <w:top w:w="80" w:type="dxa"/>
              <w:left w:w="80" w:type="dxa"/>
              <w:bottom w:w="80" w:type="dxa"/>
              <w:right w:w="80" w:type="dxa"/>
            </w:tcMar>
            <w:vAlign w:val="center"/>
          </w:tcPr>
          <w:p w:rsidR="00771B96" w:rsidRDefault="00C31401" w:rsidP="00C72558">
            <w:pPr>
              <w:pStyle w:val="DefaultA"/>
              <w:rPr>
                <w:rFonts w:ascii="宋体" w:eastAsia="宋体" w:hAnsi="宋体" w:cs="宋体" w:hint="default"/>
                <w:sz w:val="21"/>
                <w:szCs w:val="21"/>
              </w:rPr>
            </w:pPr>
            <w:r>
              <w:rPr>
                <w:rFonts w:ascii="宋体" w:eastAsia="宋体" w:hAnsi="宋体" w:cs="宋体"/>
                <w:sz w:val="21"/>
                <w:szCs w:val="21"/>
                <w:lang w:val="zh-TW" w:eastAsia="zh-TW"/>
              </w:rPr>
              <w:t>附件一《</w:t>
            </w:r>
            <w:r>
              <w:rPr>
                <w:rFonts w:ascii="宋体" w:eastAsia="宋体" w:hAnsi="宋体" w:cs="宋体"/>
                <w:sz w:val="21"/>
                <w:szCs w:val="21"/>
              </w:rPr>
              <w:t>项目需求列表</w:t>
            </w:r>
            <w:r>
              <w:rPr>
                <w:rFonts w:ascii="宋体" w:eastAsia="宋体" w:hAnsi="宋体" w:cs="宋体"/>
                <w:sz w:val="21"/>
                <w:szCs w:val="21"/>
                <w:lang w:val="zh-TW" w:eastAsia="zh-TW"/>
              </w:rPr>
              <w:t>》</w:t>
            </w:r>
          </w:p>
        </w:tc>
      </w:tr>
      <w:tr w:rsidR="00771B96" w:rsidTr="00BC1ED2">
        <w:tblPrEx>
          <w:shd w:val="clear" w:color="auto" w:fill="4F81BD"/>
        </w:tblPrEx>
        <w:trPr>
          <w:gridAfter w:val="1"/>
          <w:wAfter w:w="210" w:type="dxa"/>
          <w:trHeight w:val="320"/>
          <w:tblHeader/>
          <w:jc w:val="center"/>
        </w:trPr>
        <w:tc>
          <w:tcPr>
            <w:tcW w:w="1177" w:type="dxa"/>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771B96" w:rsidRDefault="00C31401">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类型</w:t>
            </w:r>
          </w:p>
        </w:tc>
        <w:tc>
          <w:tcPr>
            <w:tcW w:w="1818" w:type="dxa"/>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771B96" w:rsidRDefault="00C31401">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任务</w:t>
            </w:r>
          </w:p>
        </w:tc>
        <w:tc>
          <w:tcPr>
            <w:tcW w:w="7268" w:type="dxa"/>
            <w:gridSpan w:val="3"/>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771B96" w:rsidRDefault="00C31401">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描述</w:t>
            </w:r>
          </w:p>
        </w:tc>
      </w:tr>
      <w:tr w:rsidR="00771B96" w:rsidTr="00BC1ED2">
        <w:trPr>
          <w:gridAfter w:val="1"/>
          <w:wAfter w:w="210" w:type="dxa"/>
          <w:trHeight w:val="325"/>
          <w:jc w:val="center"/>
        </w:trPr>
        <w:tc>
          <w:tcPr>
            <w:tcW w:w="1177"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lastRenderedPageBreak/>
              <w:t>设计</w:t>
            </w:r>
          </w:p>
        </w:tc>
        <w:tc>
          <w:tcPr>
            <w:tcW w:w="1818"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t>布局、配色优化</w:t>
            </w:r>
          </w:p>
        </w:tc>
        <w:tc>
          <w:tcPr>
            <w:tcW w:w="7268" w:type="dxa"/>
            <w:gridSpan w:val="3"/>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771B96" w:rsidRDefault="00C31401">
            <w:pPr>
              <w:widowControl/>
              <w:tabs>
                <w:tab w:val="left" w:pos="840"/>
              </w:tabs>
              <w:jc w:val="left"/>
              <w:rPr>
                <w:rFonts w:ascii="宋体" w:eastAsia="宋体" w:hAnsi="宋体" w:cs="宋体"/>
                <w:sz w:val="21"/>
                <w:szCs w:val="21"/>
              </w:rPr>
            </w:pPr>
            <w:r>
              <w:rPr>
                <w:rFonts w:hint="eastAsia"/>
              </w:rPr>
              <w:t>主题</w:t>
            </w:r>
            <w:r>
              <w:t>框架</w:t>
            </w:r>
            <w:r>
              <w:rPr>
                <w:rFonts w:hint="eastAsia"/>
              </w:rPr>
              <w:t>、</w:t>
            </w:r>
            <w:r>
              <w:t>配色</w:t>
            </w:r>
            <w:r>
              <w:rPr>
                <w:rFonts w:hint="eastAsia"/>
              </w:rPr>
              <w:t>设计，</w:t>
            </w:r>
            <w:r>
              <w:t>要求</w:t>
            </w:r>
            <w:r>
              <w:rPr>
                <w:rFonts w:hint="eastAsia"/>
              </w:rPr>
              <w:t>美观</w:t>
            </w:r>
            <w:r>
              <w:t>、简洁</w:t>
            </w:r>
          </w:p>
        </w:tc>
      </w:tr>
      <w:tr w:rsidR="00771B96" w:rsidTr="00BC1ED2">
        <w:trPr>
          <w:gridAfter w:val="1"/>
          <w:wAfter w:w="210" w:type="dxa"/>
          <w:trHeight w:val="325"/>
          <w:jc w:val="center"/>
        </w:trPr>
        <w:tc>
          <w:tcPr>
            <w:tcW w:w="1177" w:type="dxa"/>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771B96" w:rsidRDefault="00C31401">
            <w:pPr>
              <w:pStyle w:val="DefaultA"/>
              <w:rPr>
                <w:rFonts w:ascii="宋体" w:eastAsia="宋体" w:hAnsi="宋体" w:cs="宋体" w:hint="default"/>
                <w:sz w:val="21"/>
                <w:szCs w:val="21"/>
                <w:lang w:val="zh-TW" w:eastAsia="zh-TW"/>
              </w:rPr>
            </w:pPr>
            <w:r>
              <w:rPr>
                <w:rFonts w:ascii="宋体" w:eastAsia="宋体" w:hAnsi="宋体" w:cs="宋体"/>
                <w:sz w:val="21"/>
                <w:szCs w:val="21"/>
                <w:lang w:val="zh-TW" w:eastAsia="zh-TW"/>
              </w:rPr>
              <w:t>设计</w:t>
            </w:r>
          </w:p>
        </w:tc>
        <w:tc>
          <w:tcPr>
            <w:tcW w:w="1818" w:type="dxa"/>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771B96" w:rsidRDefault="00C31401">
            <w:pPr>
              <w:pStyle w:val="DefaultA"/>
              <w:rPr>
                <w:rFonts w:ascii="宋体" w:eastAsia="宋体" w:hAnsi="宋体" w:cs="宋体" w:hint="default"/>
                <w:sz w:val="21"/>
                <w:szCs w:val="21"/>
                <w:lang w:val="zh-TW" w:eastAsia="zh-TW"/>
              </w:rPr>
            </w:pPr>
            <w:r>
              <w:rPr>
                <w:lang w:eastAsia="zh-TW"/>
              </w:rPr>
              <w:t>布局、配色优化</w:t>
            </w:r>
          </w:p>
        </w:tc>
        <w:tc>
          <w:tcPr>
            <w:tcW w:w="7268" w:type="dxa"/>
            <w:gridSpan w:val="3"/>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771B96" w:rsidRDefault="00C31401">
            <w:pPr>
              <w:widowControl/>
              <w:tabs>
                <w:tab w:val="left" w:pos="840"/>
              </w:tabs>
              <w:jc w:val="left"/>
              <w:rPr>
                <w:rFonts w:ascii="宋体" w:eastAsia="宋体" w:hAnsi="宋体" w:cs="宋体"/>
                <w:color w:val="000000"/>
                <w:kern w:val="0"/>
                <w:sz w:val="21"/>
                <w:szCs w:val="21"/>
                <w:u w:color="000000"/>
                <w:lang w:val="zh-TW" w:eastAsia="zh-TW"/>
              </w:rPr>
            </w:pPr>
            <w:r>
              <w:rPr>
                <w:rFonts w:hint="eastAsia"/>
              </w:rPr>
              <w:t>导航</w:t>
            </w:r>
            <w:r>
              <w:t>树</w:t>
            </w:r>
            <w:r>
              <w:rPr>
                <w:rFonts w:hint="eastAsia"/>
              </w:rPr>
              <w:t>及</w:t>
            </w:r>
            <w:r>
              <w:t>tab</w:t>
            </w:r>
            <w:r>
              <w:t>页设计</w:t>
            </w:r>
            <w:r>
              <w:rPr>
                <w:rFonts w:hint="eastAsia"/>
              </w:rPr>
              <w:t>，</w:t>
            </w:r>
            <w:r>
              <w:t>要求</w:t>
            </w:r>
            <w:r>
              <w:rPr>
                <w:rFonts w:hint="eastAsia"/>
              </w:rPr>
              <w:t>美观</w:t>
            </w:r>
            <w:r>
              <w:t>、简洁</w:t>
            </w:r>
          </w:p>
        </w:tc>
      </w:tr>
      <w:tr w:rsidR="00771B96" w:rsidTr="00BC1ED2">
        <w:trPr>
          <w:gridAfter w:val="1"/>
          <w:wAfter w:w="210" w:type="dxa"/>
          <w:trHeight w:val="325"/>
          <w:jc w:val="center"/>
        </w:trPr>
        <w:tc>
          <w:tcPr>
            <w:tcW w:w="117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lang w:val="zh-TW" w:eastAsia="zh-TW"/>
              </w:rPr>
            </w:pPr>
            <w:r>
              <w:rPr>
                <w:rFonts w:ascii="宋体" w:eastAsia="宋体" w:hAnsi="宋体" w:cs="宋体"/>
                <w:sz w:val="21"/>
                <w:szCs w:val="21"/>
                <w:lang w:val="zh-TW" w:eastAsia="zh-TW"/>
              </w:rPr>
              <w:t>设计</w:t>
            </w:r>
          </w:p>
        </w:tc>
        <w:tc>
          <w:tcPr>
            <w:tcW w:w="18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hint="default"/>
                <w:lang w:eastAsia="zh-TW"/>
              </w:rPr>
            </w:pPr>
            <w:r>
              <w:rPr>
                <w:lang w:eastAsia="zh-TW"/>
              </w:rPr>
              <w:t>布局、配色优化</w:t>
            </w:r>
          </w:p>
        </w:tc>
        <w:tc>
          <w:tcPr>
            <w:tcW w:w="7268" w:type="dxa"/>
            <w:gridSpan w:val="3"/>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widowControl/>
              <w:tabs>
                <w:tab w:val="left" w:pos="840"/>
              </w:tabs>
              <w:jc w:val="left"/>
              <w:rPr>
                <w:lang w:eastAsia="zh-TW"/>
              </w:rPr>
            </w:pPr>
            <w:r>
              <w:t>功能页面及对话框</w:t>
            </w:r>
            <w:r>
              <w:rPr>
                <w:rFonts w:hint="eastAsia"/>
              </w:rPr>
              <w:t>，</w:t>
            </w:r>
            <w:r>
              <w:t>要求</w:t>
            </w:r>
            <w:r>
              <w:rPr>
                <w:rFonts w:hint="eastAsia"/>
              </w:rPr>
              <w:t>美观</w:t>
            </w:r>
            <w:r>
              <w:t>、简洁</w:t>
            </w:r>
          </w:p>
        </w:tc>
      </w:tr>
      <w:tr w:rsidR="00771B96" w:rsidTr="00BC1ED2">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widowControl/>
              <w:tabs>
                <w:tab w:val="left" w:pos="840"/>
              </w:tabs>
              <w:jc w:val="left"/>
              <w:rPr>
                <w:rFonts w:ascii="宋体" w:eastAsia="宋体" w:hAnsi="宋体" w:cs="宋体"/>
                <w:sz w:val="21"/>
                <w:szCs w:val="21"/>
              </w:rPr>
            </w:pPr>
            <w:r>
              <w:rPr>
                <w:rFonts w:hint="eastAsia"/>
              </w:rPr>
              <w:t>前端</w:t>
            </w:r>
            <w:r>
              <w:t>框架中的</w:t>
            </w:r>
            <w:r>
              <w:t>tab</w:t>
            </w:r>
            <w:r>
              <w:t>页显示</w:t>
            </w:r>
            <w:r>
              <w:rPr>
                <w:rFonts w:hint="eastAsia"/>
              </w:rPr>
              <w:t>，解决</w:t>
            </w:r>
            <w:r>
              <w:t>现有</w:t>
            </w:r>
            <w:r>
              <w:t>tab</w:t>
            </w:r>
            <w:r>
              <w:t>显示问题</w:t>
            </w:r>
          </w:p>
        </w:tc>
      </w:tr>
      <w:tr w:rsidR="00771B96" w:rsidTr="00BC1ED2">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widowControl/>
              <w:tabs>
                <w:tab w:val="left" w:pos="840"/>
              </w:tabs>
              <w:jc w:val="left"/>
            </w:pPr>
            <w:r>
              <w:rPr>
                <w:rFonts w:hint="eastAsia"/>
              </w:rPr>
              <w:t>参数</w:t>
            </w:r>
            <w:r>
              <w:t>选择</w:t>
            </w:r>
            <w:r>
              <w:rPr>
                <w:rFonts w:hint="eastAsia"/>
              </w:rPr>
              <w:t>页面</w:t>
            </w:r>
          </w:p>
        </w:tc>
      </w:tr>
      <w:tr w:rsidR="00771B96" w:rsidTr="00BC1ED2">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widowControl/>
              <w:tabs>
                <w:tab w:val="left" w:pos="840"/>
              </w:tabs>
              <w:jc w:val="left"/>
            </w:pPr>
            <w:r>
              <w:rPr>
                <w:rFonts w:hint="eastAsia"/>
              </w:rPr>
              <w:t>参数</w:t>
            </w:r>
            <w:r>
              <w:t>判读页面</w:t>
            </w:r>
          </w:p>
        </w:tc>
      </w:tr>
      <w:tr w:rsidR="00771B96" w:rsidTr="00BC1ED2">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widowControl/>
              <w:tabs>
                <w:tab w:val="left" w:pos="840"/>
              </w:tabs>
              <w:jc w:val="left"/>
            </w:pPr>
            <w:r>
              <w:rPr>
                <w:rFonts w:hint="eastAsia"/>
              </w:rPr>
              <w:t>试验</w:t>
            </w:r>
            <w:r>
              <w:t>管理页面</w:t>
            </w:r>
          </w:p>
        </w:tc>
      </w:tr>
      <w:tr w:rsidR="00771B96" w:rsidTr="00FD630F">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widowControl/>
              <w:tabs>
                <w:tab w:val="left" w:pos="840"/>
              </w:tabs>
              <w:jc w:val="left"/>
              <w:rPr>
                <w:rFonts w:ascii="宋体" w:eastAsia="宋体" w:hAnsi="宋体" w:cs="宋体"/>
                <w:sz w:val="21"/>
                <w:szCs w:val="21"/>
              </w:rPr>
            </w:pPr>
            <w:r>
              <w:rPr>
                <w:rFonts w:hint="eastAsia"/>
              </w:rPr>
              <w:t>数据查看功能</w:t>
            </w:r>
          </w:p>
        </w:tc>
      </w:tr>
      <w:tr w:rsidR="00887B61" w:rsidTr="00FD630F">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87B61" w:rsidRDefault="00887B61" w:rsidP="00887B61">
            <w:pPr>
              <w:pStyle w:val="DefaultA"/>
              <w:rPr>
                <w:rFonts w:ascii="宋体" w:eastAsia="宋体" w:hAnsi="宋体" w:cs="宋体" w:hint="default"/>
                <w:sz w:val="21"/>
                <w:szCs w:val="21"/>
                <w:lang w:val="zh-TW" w:eastAsia="zh-TW"/>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87B61" w:rsidRDefault="00887B61" w:rsidP="00887B61">
            <w:pPr>
              <w:pStyle w:val="DefaultA"/>
              <w:rPr>
                <w:rFonts w:ascii="宋体" w:eastAsia="宋体" w:hAnsi="宋体" w:cs="宋体" w:hint="default"/>
                <w:sz w:val="21"/>
                <w:szCs w:val="21"/>
                <w:lang w:val="zh-TW"/>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87B61" w:rsidRDefault="00887B61" w:rsidP="00887B61">
            <w:pPr>
              <w:widowControl/>
              <w:tabs>
                <w:tab w:val="left" w:pos="840"/>
              </w:tabs>
              <w:jc w:val="left"/>
            </w:pPr>
            <w:r>
              <w:rPr>
                <w:rFonts w:hint="eastAsia"/>
              </w:rPr>
              <w:t>自动</w:t>
            </w:r>
            <w:r>
              <w:t>判读功能</w:t>
            </w:r>
            <w:bookmarkStart w:id="334" w:name="_GoBack"/>
            <w:bookmarkEnd w:id="334"/>
          </w:p>
        </w:tc>
      </w:tr>
      <w:tr w:rsidR="00BC1ED2" w:rsidTr="00BC1ED2">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C1ED2" w:rsidRDefault="00BC1ED2" w:rsidP="00BC1ED2">
            <w:pPr>
              <w:pStyle w:val="DefaultA"/>
              <w:rPr>
                <w:rFonts w:ascii="宋体" w:eastAsia="宋体" w:hAnsi="宋体" w:cs="宋体" w:hint="default"/>
                <w:sz w:val="21"/>
                <w:szCs w:val="21"/>
                <w:lang w:val="zh-TW" w:eastAsia="zh-TW"/>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C1ED2" w:rsidRDefault="00BC1ED2" w:rsidP="00BC1ED2">
            <w:pPr>
              <w:pStyle w:val="DefaultA"/>
              <w:rPr>
                <w:rFonts w:ascii="宋体" w:eastAsia="宋体" w:hAnsi="宋体" w:cs="宋体" w:hint="default"/>
                <w:sz w:val="21"/>
                <w:szCs w:val="21"/>
                <w:lang w:val="zh-TW"/>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C1ED2" w:rsidRDefault="00BC1ED2" w:rsidP="00BC1ED2">
            <w:pPr>
              <w:widowControl/>
              <w:tabs>
                <w:tab w:val="left" w:pos="840"/>
              </w:tabs>
              <w:jc w:val="left"/>
            </w:pPr>
            <w:r>
              <w:rPr>
                <w:rFonts w:hint="eastAsia"/>
              </w:rPr>
              <w:t>判据</w:t>
            </w:r>
            <w:r>
              <w:t>管理功能</w:t>
            </w:r>
          </w:p>
        </w:tc>
      </w:tr>
      <w:tr w:rsidR="00887B61" w:rsidTr="00BC1ED2">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87B61" w:rsidRDefault="00887B61" w:rsidP="00887B6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87B61" w:rsidRDefault="00887B61" w:rsidP="00887B61">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87B61" w:rsidRDefault="00887B61" w:rsidP="00FD630F">
            <w:pPr>
              <w:widowControl/>
              <w:tabs>
                <w:tab w:val="left" w:pos="840"/>
              </w:tabs>
              <w:jc w:val="left"/>
              <w:rPr>
                <w:rFonts w:ascii="宋体" w:eastAsia="宋体" w:hAnsi="宋体" w:cs="宋体"/>
                <w:sz w:val="21"/>
                <w:szCs w:val="21"/>
              </w:rPr>
            </w:pPr>
            <w:r>
              <w:rPr>
                <w:rFonts w:hint="eastAsia"/>
              </w:rPr>
              <w:t>判读</w:t>
            </w:r>
            <w:r>
              <w:t>结果</w:t>
            </w:r>
            <w:r>
              <w:rPr>
                <w:rFonts w:hint="eastAsia"/>
              </w:rPr>
              <w:t>管理功能</w:t>
            </w:r>
          </w:p>
        </w:tc>
      </w:tr>
      <w:tr w:rsidR="00887B61" w:rsidTr="00BC1ED2">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887B61" w:rsidRDefault="00887B61" w:rsidP="00887B6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887B61" w:rsidRDefault="00887B61" w:rsidP="00887B61">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887B61" w:rsidRDefault="00887B61" w:rsidP="00887B61">
            <w:pPr>
              <w:widowControl/>
              <w:tabs>
                <w:tab w:val="left" w:pos="840"/>
              </w:tabs>
              <w:jc w:val="left"/>
            </w:pPr>
            <w:r>
              <w:rPr>
                <w:rFonts w:hint="eastAsia"/>
              </w:rPr>
              <w:t>报告浏览功能</w:t>
            </w:r>
          </w:p>
        </w:tc>
      </w:tr>
      <w:tr w:rsidR="00887B61" w:rsidTr="00BC1ED2">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87B61" w:rsidRDefault="00887B61" w:rsidP="00887B6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87B61" w:rsidRDefault="00887B61" w:rsidP="00887B61">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87B61" w:rsidRDefault="00887B61" w:rsidP="00887B61">
            <w:pPr>
              <w:widowControl/>
              <w:tabs>
                <w:tab w:val="left" w:pos="840"/>
              </w:tabs>
              <w:jc w:val="left"/>
            </w:pPr>
            <w:r>
              <w:rPr>
                <w:rFonts w:hint="eastAsia"/>
              </w:rPr>
              <w:t>权限</w:t>
            </w:r>
            <w:r>
              <w:t>管理</w:t>
            </w:r>
            <w:r>
              <w:rPr>
                <w:rFonts w:hint="eastAsia"/>
              </w:rPr>
              <w:t>功能</w:t>
            </w:r>
          </w:p>
        </w:tc>
      </w:tr>
      <w:tr w:rsidR="00887B61" w:rsidTr="00BC1ED2">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887B61" w:rsidRDefault="00887B61" w:rsidP="00887B6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887B61" w:rsidRDefault="00887B61" w:rsidP="00887B61">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887B61" w:rsidRDefault="00887B61" w:rsidP="00887B61">
            <w:pPr>
              <w:widowControl/>
              <w:tabs>
                <w:tab w:val="left" w:pos="840"/>
              </w:tabs>
              <w:jc w:val="left"/>
            </w:pPr>
            <w:r>
              <w:rPr>
                <w:rFonts w:hint="eastAsia"/>
              </w:rPr>
              <w:t>浏览我</w:t>
            </w:r>
            <w:r>
              <w:t>的</w:t>
            </w:r>
            <w:r>
              <w:rPr>
                <w:rFonts w:hint="eastAsia"/>
              </w:rPr>
              <w:t>报告</w:t>
            </w:r>
            <w:r>
              <w:t>功能</w:t>
            </w:r>
          </w:p>
        </w:tc>
      </w:tr>
      <w:tr w:rsidR="00887B61" w:rsidTr="00BC1ED2">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87B61" w:rsidRDefault="00887B61" w:rsidP="00887B6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87B61" w:rsidRDefault="00887B61" w:rsidP="00887B61">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87B61" w:rsidRDefault="00887B61" w:rsidP="00887B61">
            <w:pPr>
              <w:widowControl/>
              <w:tabs>
                <w:tab w:val="left" w:pos="840"/>
              </w:tabs>
              <w:jc w:val="left"/>
            </w:pPr>
            <w:r>
              <w:rPr>
                <w:rFonts w:hint="eastAsia"/>
              </w:rPr>
              <w:t>系统管理</w:t>
            </w:r>
            <w:r>
              <w:t>功能</w:t>
            </w:r>
          </w:p>
        </w:tc>
      </w:tr>
      <w:tr w:rsidR="00887B61" w:rsidTr="00BC1ED2">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87B61" w:rsidRDefault="00887B61" w:rsidP="00887B61">
            <w:pPr>
              <w:pStyle w:val="DefaultA"/>
              <w:rPr>
                <w:rFonts w:ascii="宋体" w:eastAsia="宋体" w:hAnsi="宋体" w:cs="宋体" w:hint="default"/>
                <w:sz w:val="21"/>
                <w:szCs w:val="21"/>
              </w:rPr>
            </w:pPr>
            <w:r>
              <w:rPr>
                <w:rFonts w:ascii="宋体" w:eastAsia="宋体" w:hAnsi="宋体" w:cs="宋体"/>
                <w:sz w:val="21"/>
                <w:szCs w:val="21"/>
                <w:lang w:val="zh-TW" w:eastAsia="zh-TW"/>
              </w:rPr>
              <w:t>其它</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87B61" w:rsidRDefault="00887B61" w:rsidP="00887B61">
            <w:pPr>
              <w:pStyle w:val="DefaultA"/>
              <w:rPr>
                <w:rFonts w:ascii="宋体" w:eastAsia="宋体" w:hAnsi="宋体" w:cs="宋体" w:hint="default"/>
                <w:sz w:val="21"/>
                <w:szCs w:val="21"/>
              </w:rPr>
            </w:pPr>
            <w:r>
              <w:rPr>
                <w:rFonts w:ascii="宋体" w:eastAsia="宋体" w:hAnsi="宋体" w:cs="宋体"/>
                <w:sz w:val="21"/>
                <w:szCs w:val="21"/>
                <w:lang w:val="zh-TW"/>
              </w:rPr>
              <w:t>技术支持</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87B61" w:rsidRDefault="00887B61" w:rsidP="00FD630F">
            <w:pPr>
              <w:pStyle w:val="DefaultA"/>
              <w:rPr>
                <w:rFonts w:ascii="宋体" w:eastAsia="宋体" w:hAnsi="宋体" w:cs="宋体" w:hint="default"/>
                <w:sz w:val="21"/>
                <w:szCs w:val="21"/>
              </w:rPr>
            </w:pPr>
            <w:r>
              <w:rPr>
                <w:rFonts w:ascii="宋体" w:eastAsia="宋体" w:hAnsi="宋体" w:cs="宋体"/>
                <w:sz w:val="21"/>
                <w:szCs w:val="21"/>
                <w:lang w:val="zh-TW" w:eastAsia="zh-TW"/>
              </w:rPr>
              <w:t>提供</w:t>
            </w:r>
            <w:r>
              <w:rPr>
                <w:rFonts w:ascii="宋体" w:eastAsia="宋体" w:hAnsi="宋体" w:cs="宋体"/>
                <w:sz w:val="21"/>
                <w:szCs w:val="21"/>
                <w:lang w:val="zh-TW"/>
              </w:rPr>
              <w:t>6个</w:t>
            </w:r>
            <w:r>
              <w:rPr>
                <w:rFonts w:ascii="宋体" w:eastAsia="PMingLiU" w:hAnsi="宋体" w:cs="宋体" w:hint="default"/>
                <w:sz w:val="21"/>
                <w:szCs w:val="21"/>
                <w:lang w:val="zh-TW" w:eastAsia="zh-TW"/>
              </w:rPr>
              <w:t>月的</w:t>
            </w:r>
            <w:r>
              <w:rPr>
                <w:rFonts w:ascii="宋体" w:eastAsia="宋体" w:hAnsi="宋体" w:cs="宋体"/>
                <w:sz w:val="21"/>
                <w:szCs w:val="21"/>
                <w:lang w:val="zh-TW" w:eastAsia="zh-TW"/>
              </w:rPr>
              <w:t>网站</w:t>
            </w:r>
            <w:r>
              <w:rPr>
                <w:rFonts w:ascii="宋体" w:eastAsia="宋体" w:hAnsi="宋体" w:cs="宋体"/>
                <w:sz w:val="21"/>
                <w:szCs w:val="21"/>
                <w:lang w:val="zh-TW"/>
              </w:rPr>
              <w:t>技术支持</w:t>
            </w:r>
            <w:r>
              <w:rPr>
                <w:rFonts w:ascii="宋体" w:eastAsia="宋体" w:hAnsi="宋体" w:cs="宋体"/>
                <w:sz w:val="21"/>
                <w:szCs w:val="21"/>
                <w:lang w:val="zh-TW" w:eastAsia="zh-TW"/>
              </w:rPr>
              <w:t>，服务具体内容见附件二</w:t>
            </w:r>
          </w:p>
        </w:tc>
      </w:tr>
    </w:tbl>
    <w:p w:rsidR="00771B96" w:rsidRDefault="00771B96">
      <w:pPr>
        <w:pStyle w:val="BodyA"/>
        <w:widowControl w:val="0"/>
        <w:spacing w:line="240" w:lineRule="auto"/>
        <w:ind w:left="108" w:hanging="108"/>
        <w:rPr>
          <w:rFonts w:ascii="宋体" w:eastAsia="宋体" w:hAnsi="宋体" w:cs="宋体" w:hint="default"/>
          <w:sz w:val="21"/>
          <w:szCs w:val="21"/>
        </w:rPr>
      </w:pPr>
    </w:p>
    <w:p w:rsidR="00771B96" w:rsidRDefault="00771B96">
      <w:pPr>
        <w:pStyle w:val="BodyA"/>
        <w:widowControl w:val="0"/>
        <w:spacing w:line="240" w:lineRule="auto"/>
        <w:ind w:left="108" w:hanging="108"/>
        <w:rPr>
          <w:rFonts w:ascii="宋体" w:eastAsia="宋体" w:hAnsi="宋体" w:cs="宋体" w:hint="default"/>
          <w:sz w:val="21"/>
          <w:szCs w:val="21"/>
        </w:rPr>
      </w:pPr>
    </w:p>
    <w:p w:rsidR="00771B96" w:rsidRDefault="00771B96">
      <w:pPr>
        <w:pStyle w:val="BodyA"/>
        <w:widowControl w:val="0"/>
        <w:spacing w:line="240" w:lineRule="auto"/>
        <w:ind w:left="108" w:hanging="108"/>
        <w:rPr>
          <w:rFonts w:ascii="宋体" w:eastAsia="宋体" w:hAnsi="宋体" w:cs="宋体" w:hint="default"/>
          <w:sz w:val="21"/>
          <w:szCs w:val="21"/>
        </w:rPr>
      </w:pPr>
    </w:p>
    <w:p w:rsidR="00771B96" w:rsidRDefault="00771B96">
      <w:pPr>
        <w:pStyle w:val="BodyA"/>
        <w:widowControl w:val="0"/>
        <w:spacing w:line="240" w:lineRule="auto"/>
        <w:ind w:left="108" w:hanging="108"/>
        <w:rPr>
          <w:rFonts w:ascii="宋体" w:eastAsia="宋体" w:hAnsi="宋体" w:cs="宋体" w:hint="default"/>
          <w:sz w:val="21"/>
          <w:szCs w:val="21"/>
        </w:rPr>
      </w:pPr>
    </w:p>
    <w:p w:rsidR="00771B96" w:rsidRDefault="00C31401">
      <w:pPr>
        <w:widowControl/>
        <w:jc w:val="left"/>
        <w:rPr>
          <w:rFonts w:ascii="宋体" w:eastAsia="宋体" w:hAnsi="宋体" w:cs="宋体"/>
          <w:color w:val="000000"/>
          <w:kern w:val="0"/>
          <w:sz w:val="21"/>
          <w:szCs w:val="21"/>
          <w:u w:color="000000"/>
          <w:lang w:val="zh-TW" w:eastAsia="zh-TW"/>
        </w:rPr>
      </w:pPr>
      <w:r>
        <w:rPr>
          <w:rFonts w:ascii="宋体" w:eastAsia="宋体" w:hAnsi="宋体" w:cs="宋体"/>
          <w:sz w:val="21"/>
          <w:szCs w:val="21"/>
        </w:rPr>
        <w:br w:type="page"/>
      </w:r>
    </w:p>
    <w:tbl>
      <w:tblPr>
        <w:tblStyle w:val="TableNormal"/>
        <w:tblW w:w="10483" w:type="dxa"/>
        <w:tblInd w:w="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Change w:id="335" w:author="dell" w:date="2018-04-16T19:59:00Z">
          <w:tblPr>
            <w:tblStyle w:val="TableNormal"/>
            <w:tblW w:w="10483" w:type="dxa"/>
            <w:tblInd w:w="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PrChange>
      </w:tblPr>
      <w:tblGrid>
        <w:gridCol w:w="1329"/>
        <w:gridCol w:w="6374"/>
        <w:gridCol w:w="2707"/>
        <w:gridCol w:w="73"/>
        <w:tblGridChange w:id="336">
          <w:tblGrid>
            <w:gridCol w:w="1329"/>
            <w:gridCol w:w="6374"/>
            <w:gridCol w:w="2707"/>
            <w:gridCol w:w="73"/>
          </w:tblGrid>
        </w:tblGridChange>
      </w:tblGrid>
      <w:tr w:rsidR="00771B96" w:rsidTr="00860543">
        <w:trPr>
          <w:gridAfter w:val="1"/>
          <w:wAfter w:w="73" w:type="dxa"/>
          <w:trHeight w:val="597"/>
          <w:tblHeader/>
          <w:trPrChange w:id="337" w:author="dell" w:date="2018-04-16T19:59:00Z">
            <w:trPr>
              <w:gridAfter w:val="1"/>
              <w:wAfter w:w="73" w:type="dxa"/>
              <w:trHeight w:val="597"/>
              <w:tblHeader/>
            </w:trPr>
          </w:trPrChange>
        </w:trPr>
        <w:tc>
          <w:tcPr>
            <w:tcW w:w="10410" w:type="dxa"/>
            <w:gridSpan w:val="3"/>
            <w:tcBorders>
              <w:top w:val="nil"/>
              <w:left w:val="nil"/>
              <w:bottom w:val="single" w:sz="2" w:space="0" w:color="000000"/>
              <w:right w:val="nil"/>
            </w:tcBorders>
            <w:shd w:val="clear" w:color="auto" w:fill="auto"/>
            <w:tcMar>
              <w:top w:w="80" w:type="dxa"/>
              <w:left w:w="80" w:type="dxa"/>
              <w:bottom w:w="80" w:type="dxa"/>
              <w:right w:w="80" w:type="dxa"/>
            </w:tcMar>
            <w:vAlign w:val="center"/>
            <w:tcPrChange w:id="338" w:author="dell" w:date="2018-04-16T19:59:00Z">
              <w:tcPr>
                <w:tcW w:w="10410" w:type="dxa"/>
                <w:gridSpan w:val="3"/>
                <w:tcBorders>
                  <w:top w:val="nil"/>
                  <w:left w:val="nil"/>
                  <w:bottom w:val="single" w:sz="2" w:space="0" w:color="000000"/>
                  <w:right w:val="nil"/>
                </w:tcBorders>
                <w:shd w:val="clear" w:color="auto" w:fill="auto"/>
                <w:tcMar>
                  <w:top w:w="80" w:type="dxa"/>
                  <w:left w:w="80" w:type="dxa"/>
                  <w:bottom w:w="80" w:type="dxa"/>
                  <w:right w:w="80" w:type="dxa"/>
                </w:tcMar>
                <w:vAlign w:val="center"/>
              </w:tcPr>
            </w:tcPrChange>
          </w:tcPr>
          <w:p w:rsidR="00771B96" w:rsidRDefault="00C31401" w:rsidP="00C72558">
            <w:pPr>
              <w:pStyle w:val="DefaultA"/>
              <w:spacing w:after="120"/>
              <w:rPr>
                <w:rFonts w:ascii="宋体" w:eastAsia="宋体" w:hAnsi="宋体" w:cs="宋体" w:hint="default"/>
                <w:sz w:val="21"/>
                <w:szCs w:val="21"/>
              </w:rPr>
            </w:pPr>
            <w:r>
              <w:rPr>
                <w:rFonts w:ascii="宋体" w:eastAsia="宋体" w:hAnsi="宋体" w:cs="宋体"/>
                <w:caps/>
                <w:color w:val="313131"/>
                <w:sz w:val="21"/>
                <w:szCs w:val="21"/>
                <w:u w:color="313131"/>
                <w:lang w:val="zh-TW" w:eastAsia="zh-TW"/>
              </w:rPr>
              <w:lastRenderedPageBreak/>
              <w:t>附件二：《</w:t>
            </w:r>
            <w:r>
              <w:rPr>
                <w:rFonts w:ascii="宋体" w:eastAsia="宋体" w:hAnsi="宋体" w:cs="宋体"/>
                <w:sz w:val="21"/>
                <w:szCs w:val="21"/>
              </w:rPr>
              <w:t>项目维护服务内容</w:t>
            </w:r>
            <w:r>
              <w:rPr>
                <w:rFonts w:ascii="宋体" w:eastAsia="宋体" w:hAnsi="宋体" w:cs="宋体"/>
                <w:caps/>
                <w:color w:val="313131"/>
                <w:sz w:val="21"/>
                <w:szCs w:val="21"/>
                <w:u w:color="313131"/>
                <w:lang w:val="zh-TW" w:eastAsia="zh-TW"/>
              </w:rPr>
              <w:t>》</w:t>
            </w:r>
          </w:p>
        </w:tc>
      </w:tr>
      <w:tr w:rsidR="00771B96" w:rsidTr="00860543">
        <w:trPr>
          <w:trHeight w:val="290"/>
          <w:tblHeader/>
          <w:trPrChange w:id="339" w:author="dell" w:date="2018-04-16T19:59:00Z">
            <w:trPr>
              <w:trHeight w:val="290"/>
              <w:tblHeader/>
            </w:trPr>
          </w:trPrChange>
        </w:trPr>
        <w:tc>
          <w:tcPr>
            <w:tcW w:w="1329" w:type="dxa"/>
            <w:tcBorders>
              <w:top w:val="single" w:sz="2" w:space="0" w:color="000000"/>
              <w:left w:val="single" w:sz="2" w:space="0" w:color="000000"/>
              <w:bottom w:val="single" w:sz="2" w:space="0" w:color="FFFFFF"/>
              <w:right w:val="nil"/>
            </w:tcBorders>
            <w:shd w:val="clear" w:color="auto" w:fill="000000"/>
            <w:tcMar>
              <w:top w:w="80" w:type="dxa"/>
              <w:left w:w="80" w:type="dxa"/>
              <w:bottom w:w="80" w:type="dxa"/>
              <w:right w:w="80" w:type="dxa"/>
            </w:tcMar>
            <w:vAlign w:val="center"/>
            <w:tcPrChange w:id="340" w:author="dell" w:date="2018-04-16T19:59:00Z">
              <w:tcPr>
                <w:tcW w:w="1329" w:type="dxa"/>
                <w:tcBorders>
                  <w:top w:val="single" w:sz="2" w:space="0" w:color="000000"/>
                  <w:left w:val="single" w:sz="2" w:space="0" w:color="000000"/>
                  <w:bottom w:val="single" w:sz="2" w:space="0" w:color="FFFFFF"/>
                  <w:right w:val="nil"/>
                </w:tcBorders>
                <w:shd w:val="clear" w:color="auto" w:fill="000000"/>
                <w:tcMar>
                  <w:top w:w="80" w:type="dxa"/>
                  <w:left w:w="80" w:type="dxa"/>
                  <w:bottom w:w="80" w:type="dxa"/>
                  <w:right w:w="80" w:type="dxa"/>
                </w:tcMar>
                <w:vAlign w:val="center"/>
              </w:tcPr>
            </w:tcPrChange>
          </w:tcPr>
          <w:p w:rsidR="00771B96" w:rsidRDefault="00C31401">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服务项</w:t>
            </w:r>
          </w:p>
        </w:tc>
        <w:tc>
          <w:tcPr>
            <w:tcW w:w="6374" w:type="dxa"/>
            <w:tcBorders>
              <w:top w:val="single" w:sz="2" w:space="0" w:color="000000"/>
              <w:left w:val="nil"/>
              <w:bottom w:val="single" w:sz="2" w:space="0" w:color="FFFFFF"/>
              <w:right w:val="nil"/>
            </w:tcBorders>
            <w:shd w:val="clear" w:color="auto" w:fill="000000"/>
            <w:tcMar>
              <w:top w:w="80" w:type="dxa"/>
              <w:left w:w="80" w:type="dxa"/>
              <w:bottom w:w="80" w:type="dxa"/>
              <w:right w:w="80" w:type="dxa"/>
            </w:tcMar>
            <w:vAlign w:val="center"/>
            <w:tcPrChange w:id="341" w:author="dell" w:date="2018-04-16T19:59:00Z">
              <w:tcPr>
                <w:tcW w:w="6374" w:type="dxa"/>
                <w:tcBorders>
                  <w:top w:val="single" w:sz="2" w:space="0" w:color="000000"/>
                  <w:left w:val="nil"/>
                  <w:bottom w:val="single" w:sz="2" w:space="0" w:color="FFFFFF"/>
                  <w:right w:val="nil"/>
                </w:tcBorders>
                <w:shd w:val="clear" w:color="auto" w:fill="000000"/>
                <w:tcMar>
                  <w:top w:w="80" w:type="dxa"/>
                  <w:left w:w="80" w:type="dxa"/>
                  <w:bottom w:w="80" w:type="dxa"/>
                  <w:right w:w="80" w:type="dxa"/>
                </w:tcMar>
                <w:vAlign w:val="center"/>
              </w:tcPr>
            </w:tcPrChange>
          </w:tcPr>
          <w:p w:rsidR="00771B96" w:rsidRDefault="00C31401">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服务内容</w:t>
            </w:r>
          </w:p>
        </w:tc>
        <w:tc>
          <w:tcPr>
            <w:tcW w:w="2780" w:type="dxa"/>
            <w:gridSpan w:val="2"/>
            <w:tcBorders>
              <w:top w:val="single" w:sz="2" w:space="0" w:color="000000"/>
              <w:left w:val="nil"/>
              <w:bottom w:val="single" w:sz="2" w:space="0" w:color="FFFFFF"/>
              <w:right w:val="single" w:sz="2" w:space="0" w:color="000000"/>
            </w:tcBorders>
            <w:shd w:val="clear" w:color="auto" w:fill="000000"/>
            <w:tcMar>
              <w:top w:w="80" w:type="dxa"/>
              <w:left w:w="80" w:type="dxa"/>
              <w:bottom w:w="80" w:type="dxa"/>
              <w:right w:w="80" w:type="dxa"/>
            </w:tcMar>
            <w:vAlign w:val="center"/>
            <w:tcPrChange w:id="342" w:author="dell" w:date="2018-04-16T19:59:00Z">
              <w:tcPr>
                <w:tcW w:w="2780" w:type="dxa"/>
                <w:gridSpan w:val="2"/>
                <w:tcBorders>
                  <w:top w:val="single" w:sz="2" w:space="0" w:color="000000"/>
                  <w:left w:val="nil"/>
                  <w:bottom w:val="single" w:sz="2" w:space="0" w:color="FFFFFF"/>
                  <w:right w:val="single" w:sz="2" w:space="0" w:color="000000"/>
                </w:tcBorders>
                <w:shd w:val="clear" w:color="auto" w:fill="000000"/>
                <w:tcMar>
                  <w:top w:w="80" w:type="dxa"/>
                  <w:left w:w="80" w:type="dxa"/>
                  <w:bottom w:w="80" w:type="dxa"/>
                  <w:right w:w="80" w:type="dxa"/>
                </w:tcMar>
                <w:vAlign w:val="center"/>
              </w:tcPr>
            </w:tcPrChange>
          </w:tcPr>
          <w:p w:rsidR="00771B96" w:rsidRDefault="00C31401">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执行标准</w:t>
            </w:r>
          </w:p>
        </w:tc>
      </w:tr>
      <w:tr w:rsidR="00771B96" w:rsidTr="00860543">
        <w:tblPrEx>
          <w:shd w:val="clear" w:color="auto" w:fill="CED7E7"/>
          <w:tblPrExChange w:id="343" w:author="dell" w:date="2018-04-16T19:59:00Z">
            <w:tblPrEx>
              <w:shd w:val="clear" w:color="auto" w:fill="CED7E7"/>
            </w:tblPrEx>
          </w:tblPrExChange>
        </w:tblPrEx>
        <w:trPr>
          <w:trHeight w:val="333"/>
          <w:trPrChange w:id="344" w:author="dell" w:date="2018-04-16T19:59:00Z">
            <w:trPr>
              <w:trHeight w:val="333"/>
            </w:trPr>
          </w:trPrChange>
        </w:trPr>
        <w:tc>
          <w:tcPr>
            <w:tcW w:w="1329" w:type="dxa"/>
            <w:tcBorders>
              <w:top w:val="single" w:sz="2" w:space="0" w:color="FFFFFF"/>
              <w:left w:val="single" w:sz="2" w:space="0" w:color="000000"/>
              <w:bottom w:val="single" w:sz="4" w:space="0" w:color="auto"/>
              <w:right w:val="nil"/>
            </w:tcBorders>
            <w:shd w:val="clear" w:color="auto" w:fill="929292"/>
            <w:tcMar>
              <w:top w:w="80" w:type="dxa"/>
              <w:left w:w="80" w:type="dxa"/>
              <w:bottom w:w="80" w:type="dxa"/>
              <w:right w:w="80" w:type="dxa"/>
            </w:tcMar>
            <w:vAlign w:val="center"/>
            <w:tcPrChange w:id="345" w:author="dell" w:date="2018-04-16T19:59:00Z">
              <w:tcPr>
                <w:tcW w:w="1329" w:type="dxa"/>
                <w:tcBorders>
                  <w:top w:val="single" w:sz="2" w:space="0" w:color="FFFFFF"/>
                  <w:left w:val="single" w:sz="2" w:space="0" w:color="000000"/>
                  <w:bottom w:val="single" w:sz="4" w:space="0" w:color="auto"/>
                  <w:right w:val="nil"/>
                </w:tcBorders>
                <w:shd w:val="clear" w:color="auto" w:fill="929292"/>
                <w:tcMar>
                  <w:top w:w="80" w:type="dxa"/>
                  <w:left w:w="80" w:type="dxa"/>
                  <w:bottom w:w="80" w:type="dxa"/>
                  <w:right w:w="80" w:type="dxa"/>
                </w:tcMar>
                <w:vAlign w:val="center"/>
              </w:tcPr>
            </w:tcPrChange>
          </w:tcPr>
          <w:p w:rsidR="00771B96" w:rsidRDefault="00C31401">
            <w:pPr>
              <w:pStyle w:val="LabelDarkA"/>
              <w:rPr>
                <w:rFonts w:ascii="宋体" w:eastAsia="宋体" w:hAnsi="宋体" w:cs="宋体" w:hint="default"/>
                <w:sz w:val="21"/>
                <w:szCs w:val="21"/>
              </w:rPr>
            </w:pPr>
            <w:r>
              <w:rPr>
                <w:rFonts w:ascii="宋体" w:eastAsia="宋体" w:hAnsi="宋体" w:cs="宋体"/>
                <w:color w:val="FEFEFE"/>
                <w:sz w:val="21"/>
                <w:szCs w:val="21"/>
                <w:u w:color="FEFEFE"/>
                <w:lang w:val="zh-TW" w:eastAsia="zh-TW"/>
              </w:rPr>
              <w:t>网站维护</w:t>
            </w:r>
          </w:p>
        </w:tc>
        <w:tc>
          <w:tcPr>
            <w:tcW w:w="6374" w:type="dxa"/>
            <w:tcBorders>
              <w:top w:val="single" w:sz="2" w:space="0" w:color="FFFFFF"/>
              <w:left w:val="nil"/>
              <w:bottom w:val="single" w:sz="4" w:space="0" w:color="auto"/>
              <w:right w:val="single" w:sz="2" w:space="0" w:color="919191"/>
            </w:tcBorders>
            <w:shd w:val="clear" w:color="auto" w:fill="929292"/>
            <w:tcMar>
              <w:top w:w="80" w:type="dxa"/>
              <w:left w:w="80" w:type="dxa"/>
              <w:bottom w:w="80" w:type="dxa"/>
              <w:right w:w="80" w:type="dxa"/>
            </w:tcMar>
            <w:vAlign w:val="center"/>
            <w:tcPrChange w:id="346" w:author="dell" w:date="2018-04-16T19:59:00Z">
              <w:tcPr>
                <w:tcW w:w="6374" w:type="dxa"/>
                <w:tcBorders>
                  <w:top w:val="single" w:sz="2" w:space="0" w:color="FFFFFF"/>
                  <w:left w:val="nil"/>
                  <w:bottom w:val="single" w:sz="4" w:space="0" w:color="auto"/>
                  <w:right w:val="single" w:sz="2" w:space="0" w:color="919191"/>
                </w:tcBorders>
                <w:shd w:val="clear" w:color="auto" w:fill="929292"/>
                <w:tcMar>
                  <w:top w:w="80" w:type="dxa"/>
                  <w:left w:w="80" w:type="dxa"/>
                  <w:bottom w:w="80" w:type="dxa"/>
                  <w:right w:w="80" w:type="dxa"/>
                </w:tcMar>
                <w:vAlign w:val="center"/>
              </w:tcPr>
            </w:tcPrChange>
          </w:tcPr>
          <w:p w:rsidR="00771B96" w:rsidRDefault="00771B96">
            <w:pPr>
              <w:jc w:val="left"/>
              <w:rPr>
                <w:rFonts w:ascii="宋体" w:eastAsia="宋体" w:hAnsi="宋体" w:cs="宋体"/>
                <w:sz w:val="21"/>
                <w:szCs w:val="21"/>
              </w:rPr>
            </w:pPr>
          </w:p>
        </w:tc>
        <w:tc>
          <w:tcPr>
            <w:tcW w:w="2780" w:type="dxa"/>
            <w:gridSpan w:val="2"/>
            <w:tcBorders>
              <w:top w:val="single" w:sz="2" w:space="0" w:color="FFFFFF"/>
              <w:left w:val="single" w:sz="2" w:space="0" w:color="919191"/>
              <w:bottom w:val="single" w:sz="4" w:space="0" w:color="auto"/>
              <w:right w:val="single" w:sz="2" w:space="0" w:color="000000"/>
            </w:tcBorders>
            <w:shd w:val="clear" w:color="auto" w:fill="929292"/>
            <w:tcMar>
              <w:top w:w="80" w:type="dxa"/>
              <w:left w:w="80" w:type="dxa"/>
              <w:bottom w:w="80" w:type="dxa"/>
              <w:right w:w="80" w:type="dxa"/>
            </w:tcMar>
            <w:vAlign w:val="center"/>
            <w:tcPrChange w:id="347" w:author="dell" w:date="2018-04-16T19:59:00Z">
              <w:tcPr>
                <w:tcW w:w="2780" w:type="dxa"/>
                <w:gridSpan w:val="2"/>
                <w:tcBorders>
                  <w:top w:val="single" w:sz="2" w:space="0" w:color="FFFFFF"/>
                  <w:left w:val="single" w:sz="2" w:space="0" w:color="919191"/>
                  <w:bottom w:val="single" w:sz="4" w:space="0" w:color="auto"/>
                  <w:right w:val="single" w:sz="2" w:space="0" w:color="000000"/>
                </w:tcBorders>
                <w:shd w:val="clear" w:color="auto" w:fill="929292"/>
                <w:tcMar>
                  <w:top w:w="80" w:type="dxa"/>
                  <w:left w:w="80" w:type="dxa"/>
                  <w:bottom w:w="80" w:type="dxa"/>
                  <w:right w:w="80" w:type="dxa"/>
                </w:tcMar>
                <w:vAlign w:val="center"/>
              </w:tcPr>
            </w:tcPrChange>
          </w:tcPr>
          <w:p w:rsidR="00771B96" w:rsidRDefault="00771B96">
            <w:pPr>
              <w:jc w:val="left"/>
              <w:rPr>
                <w:rFonts w:ascii="宋体" w:eastAsia="宋体" w:hAnsi="宋体" w:cs="宋体"/>
                <w:sz w:val="21"/>
                <w:szCs w:val="21"/>
              </w:rPr>
            </w:pPr>
          </w:p>
        </w:tc>
      </w:tr>
      <w:tr w:rsidR="00771B96" w:rsidTr="00860543">
        <w:tblPrEx>
          <w:shd w:val="clear" w:color="auto" w:fill="CED7E7"/>
          <w:tblPrExChange w:id="348" w:author="dell" w:date="2018-04-16T19:59:00Z">
            <w:tblPrEx>
              <w:shd w:val="clear" w:color="auto" w:fill="CED7E7"/>
            </w:tblPrEx>
          </w:tblPrExChange>
        </w:tblPrEx>
        <w:trPr>
          <w:trHeight w:val="660"/>
          <w:trPrChange w:id="349" w:author="dell" w:date="2018-04-16T19:59:00Z">
            <w:trPr>
              <w:trHeight w:val="660"/>
            </w:trPr>
          </w:trPrChange>
        </w:trPr>
        <w:tc>
          <w:tcPr>
            <w:tcW w:w="132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Change w:id="350" w:author="dell" w:date="2018-04-16T19:59:00Z">
              <w:tcPr>
                <w:tcW w:w="132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tcPrChange>
          </w:tcPr>
          <w:p w:rsidR="00771B96" w:rsidRDefault="00C31401">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网站程序漏洞修复</w:t>
            </w:r>
          </w:p>
        </w:tc>
        <w:tc>
          <w:tcPr>
            <w:tcW w:w="637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Change w:id="351" w:author="dell" w:date="2018-04-16T19:59:00Z">
              <w:tcPr>
                <w:tcW w:w="637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tcPrChange>
          </w:tcPr>
          <w:p w:rsidR="00771B96" w:rsidRDefault="00C31401">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在网站运行过程中，由于一些未知的意外原因或误操作造成网站程序出现报错的情况。</w:t>
            </w:r>
          </w:p>
        </w:tc>
        <w:tc>
          <w:tcPr>
            <w:tcW w:w="2780"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Change w:id="352" w:author="dell" w:date="2018-04-16T19:59:00Z">
              <w:tcPr>
                <w:tcW w:w="2780"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tcPrChange>
          </w:tcPr>
          <w:p w:rsidR="00771B96" w:rsidRDefault="00113DB3" w:rsidP="00113DB3">
            <w:pPr>
              <w:pStyle w:val="LabelDarkA"/>
              <w:jc w:val="left"/>
              <w:rPr>
                <w:rFonts w:ascii="宋体" w:eastAsia="宋体" w:hAnsi="宋体" w:cs="宋体" w:hint="default"/>
                <w:sz w:val="21"/>
                <w:szCs w:val="21"/>
              </w:rPr>
            </w:pPr>
            <w:r>
              <w:rPr>
                <w:rFonts w:ascii="宋体" w:eastAsia="宋体" w:hAnsi="宋体" w:cs="宋体"/>
                <w:sz w:val="21"/>
                <w:szCs w:val="21"/>
                <w:lang w:val="zh-TW"/>
              </w:rPr>
              <w:t>提供</w:t>
            </w:r>
            <w:r>
              <w:rPr>
                <w:rFonts w:ascii="宋体" w:eastAsia="宋体" w:hAnsi="宋体" w:cs="宋体" w:hint="default"/>
                <w:sz w:val="21"/>
                <w:szCs w:val="21"/>
                <w:lang w:val="zh-TW"/>
              </w:rPr>
              <w:t>技术支持，必要时</w:t>
            </w:r>
            <w:r w:rsidR="00C31401">
              <w:rPr>
                <w:rFonts w:ascii="宋体" w:eastAsia="宋体" w:hAnsi="宋体" w:cs="宋体"/>
                <w:sz w:val="21"/>
                <w:szCs w:val="21"/>
                <w:lang w:val="zh-TW" w:eastAsia="zh-TW"/>
              </w:rPr>
              <w:t>进行修复</w:t>
            </w:r>
          </w:p>
        </w:tc>
      </w:tr>
      <w:tr w:rsidR="00771B96" w:rsidTr="00860543">
        <w:tblPrEx>
          <w:shd w:val="clear" w:color="auto" w:fill="CED7E7"/>
          <w:tblPrExChange w:id="353" w:author="dell" w:date="2018-04-16T19:59:00Z">
            <w:tblPrEx>
              <w:shd w:val="clear" w:color="auto" w:fill="CED7E7"/>
            </w:tblPrEx>
          </w:tblPrExChange>
        </w:tblPrEx>
        <w:trPr>
          <w:trHeight w:val="1300"/>
          <w:trPrChange w:id="354" w:author="dell" w:date="2018-04-16T19:59:00Z">
            <w:trPr>
              <w:trHeight w:val="1300"/>
            </w:trPr>
          </w:trPrChange>
        </w:trPr>
        <w:tc>
          <w:tcPr>
            <w:tcW w:w="132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Change w:id="355" w:author="dell" w:date="2018-04-16T19:59:00Z">
              <w:tcPr>
                <w:tcW w:w="132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tcPrChange>
          </w:tcPr>
          <w:p w:rsidR="00771B96" w:rsidRDefault="00C31401">
            <w:pPr>
              <w:pStyle w:val="LabelDarkA"/>
              <w:jc w:val="left"/>
              <w:rPr>
                <w:rFonts w:ascii="宋体" w:eastAsia="宋体" w:hAnsi="宋体" w:cs="宋体" w:hint="default"/>
                <w:sz w:val="21"/>
                <w:szCs w:val="21"/>
              </w:rPr>
            </w:pPr>
            <w:r>
              <w:rPr>
                <w:rFonts w:ascii="宋体" w:eastAsia="宋体" w:hAnsi="宋体" w:cs="宋体"/>
                <w:sz w:val="21"/>
                <w:szCs w:val="21"/>
              </w:rPr>
              <w:t>网站</w:t>
            </w:r>
            <w:r>
              <w:rPr>
                <w:rFonts w:ascii="宋体" w:eastAsia="宋体" w:hAnsi="宋体" w:cs="宋体" w:hint="default"/>
                <w:sz w:val="21"/>
                <w:szCs w:val="21"/>
              </w:rPr>
              <w:t>技术支持</w:t>
            </w:r>
          </w:p>
        </w:tc>
        <w:tc>
          <w:tcPr>
            <w:tcW w:w="637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Change w:id="356" w:author="dell" w:date="2018-04-16T19:59:00Z">
              <w:tcPr>
                <w:tcW w:w="637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tcPrChange>
          </w:tcPr>
          <w:p w:rsidR="00771B96" w:rsidRDefault="00C31401">
            <w:pPr>
              <w:pStyle w:val="LabelDarkA"/>
              <w:jc w:val="left"/>
              <w:rPr>
                <w:rFonts w:ascii="宋体" w:eastAsia="宋体" w:hAnsi="宋体" w:cs="宋体" w:hint="default"/>
                <w:sz w:val="21"/>
                <w:szCs w:val="21"/>
              </w:rPr>
            </w:pPr>
            <w:r>
              <w:rPr>
                <w:rFonts w:ascii="宋体" w:eastAsia="宋体" w:hAnsi="宋体" w:cs="宋体"/>
                <w:sz w:val="21"/>
                <w:szCs w:val="21"/>
              </w:rPr>
              <w:t>提供</w:t>
            </w:r>
            <w:r>
              <w:rPr>
                <w:rFonts w:ascii="宋体" w:eastAsia="宋体" w:hAnsi="宋体" w:cs="宋体" w:hint="default"/>
                <w:sz w:val="21"/>
                <w:szCs w:val="21"/>
              </w:rPr>
              <w:t>网站实现所设计</w:t>
            </w:r>
            <w:r>
              <w:rPr>
                <w:rFonts w:ascii="宋体" w:eastAsia="宋体" w:hAnsi="宋体" w:cs="宋体"/>
                <w:sz w:val="21"/>
                <w:szCs w:val="21"/>
              </w:rPr>
              <w:t>相关</w:t>
            </w:r>
            <w:r>
              <w:rPr>
                <w:rFonts w:ascii="宋体" w:eastAsia="宋体" w:hAnsi="宋体" w:cs="宋体" w:hint="default"/>
                <w:sz w:val="21"/>
                <w:szCs w:val="21"/>
              </w:rPr>
              <w:t>技术的</w:t>
            </w:r>
            <w:r>
              <w:rPr>
                <w:rFonts w:ascii="宋体" w:eastAsia="宋体" w:hAnsi="宋体" w:cs="宋体"/>
                <w:sz w:val="21"/>
                <w:szCs w:val="21"/>
              </w:rPr>
              <w:t>技术</w:t>
            </w:r>
            <w:r>
              <w:rPr>
                <w:rFonts w:ascii="宋体" w:eastAsia="宋体" w:hAnsi="宋体" w:cs="宋体" w:hint="default"/>
                <w:sz w:val="21"/>
                <w:szCs w:val="21"/>
              </w:rPr>
              <w:t>咨询服务</w:t>
            </w:r>
          </w:p>
        </w:tc>
        <w:tc>
          <w:tcPr>
            <w:tcW w:w="2780"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Change w:id="357" w:author="dell" w:date="2018-04-16T19:59:00Z">
              <w:tcPr>
                <w:tcW w:w="2780"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tcPrChange>
          </w:tcPr>
          <w:p w:rsidR="00771B96" w:rsidRDefault="00C31401">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发生即进行处理</w:t>
            </w:r>
          </w:p>
        </w:tc>
      </w:tr>
      <w:tr w:rsidR="00771B96" w:rsidDel="00860543" w:rsidTr="00860543">
        <w:tblPrEx>
          <w:shd w:val="clear" w:color="auto" w:fill="CED7E7"/>
          <w:tblPrExChange w:id="358" w:author="dell" w:date="2018-04-16T19:59:00Z">
            <w:tblPrEx>
              <w:shd w:val="clear" w:color="auto" w:fill="CED7E7"/>
            </w:tblPrEx>
          </w:tblPrExChange>
        </w:tblPrEx>
        <w:trPr>
          <w:trHeight w:val="340"/>
          <w:del w:id="359" w:author="dell" w:date="2018-04-16T19:59:00Z"/>
          <w:trPrChange w:id="360" w:author="dell" w:date="2018-04-16T19:59:00Z">
            <w:trPr>
              <w:trHeight w:val="340"/>
            </w:trPr>
          </w:trPrChange>
        </w:trPr>
        <w:tc>
          <w:tcPr>
            <w:tcW w:w="1329" w:type="dxa"/>
            <w:tcBorders>
              <w:top w:val="single" w:sz="4" w:space="0" w:color="auto"/>
              <w:left w:val="single" w:sz="4" w:space="0" w:color="auto"/>
              <w:bottom w:val="single" w:sz="4" w:space="0" w:color="auto"/>
              <w:right w:val="single" w:sz="4" w:space="0" w:color="auto"/>
            </w:tcBorders>
            <w:shd w:val="clear" w:color="auto" w:fill="929292"/>
            <w:tcMar>
              <w:top w:w="80" w:type="dxa"/>
              <w:left w:w="80" w:type="dxa"/>
              <w:bottom w:w="80" w:type="dxa"/>
              <w:right w:w="80" w:type="dxa"/>
            </w:tcMar>
            <w:vAlign w:val="center"/>
            <w:tcPrChange w:id="361" w:author="dell" w:date="2018-04-16T19:59:00Z">
              <w:tcPr>
                <w:tcW w:w="1329" w:type="dxa"/>
                <w:tcBorders>
                  <w:top w:val="single" w:sz="4" w:space="0" w:color="auto"/>
                  <w:left w:val="single" w:sz="4" w:space="0" w:color="auto"/>
                  <w:bottom w:val="single" w:sz="4" w:space="0" w:color="auto"/>
                  <w:right w:val="single" w:sz="4" w:space="0" w:color="auto"/>
                </w:tcBorders>
                <w:shd w:val="clear" w:color="auto" w:fill="929292"/>
                <w:tcMar>
                  <w:top w:w="80" w:type="dxa"/>
                  <w:left w:w="80" w:type="dxa"/>
                  <w:bottom w:w="80" w:type="dxa"/>
                  <w:right w:w="80" w:type="dxa"/>
                </w:tcMar>
                <w:vAlign w:val="center"/>
              </w:tcPr>
            </w:tcPrChange>
          </w:tcPr>
          <w:p w:rsidR="00771B96" w:rsidDel="00860543" w:rsidRDefault="00C31401">
            <w:pPr>
              <w:pStyle w:val="LabelDarkA"/>
              <w:rPr>
                <w:del w:id="362" w:author="dell" w:date="2018-04-16T19:59:00Z"/>
                <w:rFonts w:ascii="宋体" w:eastAsia="宋体" w:hAnsi="宋体" w:cs="宋体" w:hint="default"/>
                <w:sz w:val="21"/>
                <w:szCs w:val="21"/>
              </w:rPr>
            </w:pPr>
            <w:del w:id="363" w:author="dell" w:date="2018-04-16T19:59:00Z">
              <w:r w:rsidDel="00860543">
                <w:rPr>
                  <w:rFonts w:ascii="宋体" w:eastAsia="宋体" w:hAnsi="宋体" w:cs="宋体"/>
                  <w:color w:val="FEFEFE"/>
                  <w:sz w:val="21"/>
                  <w:szCs w:val="21"/>
                  <w:u w:color="FEFEFE"/>
                  <w:lang w:val="zh-TW" w:eastAsia="zh-TW"/>
                </w:rPr>
                <w:delText>服务器维护</w:delText>
              </w:r>
            </w:del>
          </w:p>
        </w:tc>
        <w:tc>
          <w:tcPr>
            <w:tcW w:w="6374" w:type="dxa"/>
            <w:tcBorders>
              <w:top w:val="single" w:sz="4" w:space="0" w:color="auto"/>
              <w:left w:val="single" w:sz="4" w:space="0" w:color="auto"/>
              <w:bottom w:val="single" w:sz="4" w:space="0" w:color="auto"/>
              <w:right w:val="single" w:sz="4" w:space="0" w:color="auto"/>
            </w:tcBorders>
            <w:shd w:val="clear" w:color="auto" w:fill="929292"/>
            <w:tcMar>
              <w:top w:w="80" w:type="dxa"/>
              <w:left w:w="80" w:type="dxa"/>
              <w:bottom w:w="80" w:type="dxa"/>
              <w:right w:w="80" w:type="dxa"/>
            </w:tcMar>
            <w:vAlign w:val="center"/>
            <w:tcPrChange w:id="364" w:author="dell" w:date="2018-04-16T19:59:00Z">
              <w:tcPr>
                <w:tcW w:w="6374" w:type="dxa"/>
                <w:tcBorders>
                  <w:top w:val="single" w:sz="4" w:space="0" w:color="auto"/>
                  <w:left w:val="single" w:sz="4" w:space="0" w:color="auto"/>
                  <w:bottom w:val="single" w:sz="4" w:space="0" w:color="auto"/>
                  <w:right w:val="single" w:sz="4" w:space="0" w:color="auto"/>
                </w:tcBorders>
                <w:shd w:val="clear" w:color="auto" w:fill="929292"/>
                <w:tcMar>
                  <w:top w:w="80" w:type="dxa"/>
                  <w:left w:w="80" w:type="dxa"/>
                  <w:bottom w:w="80" w:type="dxa"/>
                  <w:right w:w="80" w:type="dxa"/>
                </w:tcMar>
                <w:vAlign w:val="center"/>
              </w:tcPr>
            </w:tcPrChange>
          </w:tcPr>
          <w:p w:rsidR="00771B96" w:rsidDel="00860543" w:rsidRDefault="00771B96">
            <w:pPr>
              <w:jc w:val="left"/>
              <w:rPr>
                <w:del w:id="365" w:author="dell" w:date="2018-04-16T19:59:00Z"/>
                <w:rFonts w:ascii="宋体" w:eastAsia="宋体" w:hAnsi="宋体" w:cs="宋体"/>
                <w:sz w:val="21"/>
                <w:szCs w:val="21"/>
              </w:rPr>
            </w:pPr>
          </w:p>
        </w:tc>
        <w:tc>
          <w:tcPr>
            <w:tcW w:w="2780" w:type="dxa"/>
            <w:gridSpan w:val="2"/>
            <w:tcBorders>
              <w:top w:val="single" w:sz="4" w:space="0" w:color="auto"/>
              <w:left w:val="single" w:sz="4" w:space="0" w:color="auto"/>
              <w:bottom w:val="single" w:sz="4" w:space="0" w:color="auto"/>
              <w:right w:val="single" w:sz="4" w:space="0" w:color="auto"/>
            </w:tcBorders>
            <w:shd w:val="clear" w:color="auto" w:fill="929292"/>
            <w:tcMar>
              <w:top w:w="80" w:type="dxa"/>
              <w:left w:w="80" w:type="dxa"/>
              <w:bottom w:w="80" w:type="dxa"/>
              <w:right w:w="80" w:type="dxa"/>
            </w:tcMar>
            <w:vAlign w:val="center"/>
            <w:tcPrChange w:id="366" w:author="dell" w:date="2018-04-16T19:59:00Z">
              <w:tcPr>
                <w:tcW w:w="2780" w:type="dxa"/>
                <w:gridSpan w:val="2"/>
                <w:tcBorders>
                  <w:top w:val="single" w:sz="4" w:space="0" w:color="auto"/>
                  <w:left w:val="single" w:sz="4" w:space="0" w:color="auto"/>
                  <w:bottom w:val="single" w:sz="4" w:space="0" w:color="auto"/>
                  <w:right w:val="single" w:sz="4" w:space="0" w:color="auto"/>
                </w:tcBorders>
                <w:shd w:val="clear" w:color="auto" w:fill="929292"/>
                <w:tcMar>
                  <w:top w:w="80" w:type="dxa"/>
                  <w:left w:w="80" w:type="dxa"/>
                  <w:bottom w:w="80" w:type="dxa"/>
                  <w:right w:w="80" w:type="dxa"/>
                </w:tcMar>
                <w:vAlign w:val="center"/>
              </w:tcPr>
            </w:tcPrChange>
          </w:tcPr>
          <w:p w:rsidR="00771B96" w:rsidDel="00860543" w:rsidRDefault="00771B96">
            <w:pPr>
              <w:jc w:val="left"/>
              <w:rPr>
                <w:del w:id="367" w:author="dell" w:date="2018-04-16T19:59:00Z"/>
                <w:rFonts w:ascii="宋体" w:eastAsia="宋体" w:hAnsi="宋体" w:cs="宋体"/>
                <w:sz w:val="21"/>
                <w:szCs w:val="21"/>
              </w:rPr>
            </w:pPr>
          </w:p>
        </w:tc>
      </w:tr>
    </w:tbl>
    <w:p w:rsidR="00771B96" w:rsidRDefault="00771B96">
      <w:pPr>
        <w:pStyle w:val="BodyA"/>
        <w:widowControl w:val="0"/>
        <w:spacing w:line="240" w:lineRule="auto"/>
        <w:ind w:left="108" w:hanging="108"/>
        <w:rPr>
          <w:rFonts w:ascii="宋体" w:eastAsia="宋体" w:hAnsi="宋体" w:cs="宋体" w:hint="default"/>
          <w:sz w:val="21"/>
          <w:szCs w:val="21"/>
        </w:rPr>
      </w:pPr>
    </w:p>
    <w:p w:rsidR="00771B96" w:rsidRDefault="00771B96">
      <w:pPr>
        <w:tabs>
          <w:tab w:val="left" w:pos="1667"/>
        </w:tabs>
        <w:spacing w:line="276" w:lineRule="auto"/>
        <w:rPr>
          <w:rFonts w:asciiTheme="minorEastAsia" w:hAnsiTheme="minorEastAsia" w:cstheme="minorEastAsia"/>
          <w:sz w:val="21"/>
          <w:szCs w:val="21"/>
        </w:rPr>
      </w:pPr>
    </w:p>
    <w:p w:rsidR="00771B96" w:rsidRDefault="00771B96">
      <w:pPr>
        <w:tabs>
          <w:tab w:val="left" w:pos="1667"/>
        </w:tabs>
        <w:spacing w:line="276" w:lineRule="auto"/>
        <w:rPr>
          <w:rFonts w:asciiTheme="minorEastAsia" w:hAnsiTheme="minorEastAsia" w:cstheme="minorEastAsia"/>
          <w:sz w:val="21"/>
          <w:szCs w:val="21"/>
        </w:rPr>
      </w:pPr>
    </w:p>
    <w:p w:rsidR="00771B96" w:rsidRDefault="00771B96">
      <w:pPr>
        <w:tabs>
          <w:tab w:val="left" w:pos="1667"/>
        </w:tabs>
        <w:spacing w:line="276" w:lineRule="auto"/>
        <w:rPr>
          <w:rFonts w:asciiTheme="minorEastAsia" w:hAnsiTheme="minorEastAsia" w:cstheme="minorEastAsia"/>
          <w:sz w:val="21"/>
          <w:szCs w:val="21"/>
        </w:rPr>
      </w:pPr>
    </w:p>
    <w:p w:rsidR="00771B96" w:rsidRDefault="00771B96">
      <w:pPr>
        <w:tabs>
          <w:tab w:val="left" w:pos="1667"/>
        </w:tabs>
        <w:spacing w:line="276" w:lineRule="auto"/>
        <w:rPr>
          <w:rFonts w:asciiTheme="minorEastAsia" w:hAnsiTheme="minorEastAsia" w:cstheme="minorEastAsia"/>
          <w:sz w:val="21"/>
          <w:szCs w:val="21"/>
        </w:rPr>
      </w:pPr>
    </w:p>
    <w:p w:rsidR="00771B96" w:rsidRDefault="00771B96">
      <w:pPr>
        <w:tabs>
          <w:tab w:val="left" w:pos="1667"/>
        </w:tabs>
        <w:spacing w:line="276" w:lineRule="auto"/>
        <w:rPr>
          <w:rFonts w:asciiTheme="minorEastAsia" w:hAnsiTheme="minorEastAsia" w:cstheme="minorEastAsia"/>
          <w:sz w:val="21"/>
          <w:szCs w:val="21"/>
        </w:rPr>
      </w:pPr>
    </w:p>
    <w:p w:rsidR="00771B96" w:rsidRDefault="00771B96">
      <w:pPr>
        <w:tabs>
          <w:tab w:val="left" w:pos="1667"/>
        </w:tabs>
        <w:spacing w:line="276" w:lineRule="auto"/>
        <w:rPr>
          <w:rFonts w:asciiTheme="minorEastAsia" w:hAnsiTheme="minorEastAsia" w:cstheme="minorEastAsia"/>
          <w:sz w:val="21"/>
          <w:szCs w:val="21"/>
        </w:rPr>
      </w:pPr>
    </w:p>
    <w:p w:rsidR="00771B96" w:rsidRDefault="00771B96">
      <w:pPr>
        <w:tabs>
          <w:tab w:val="left" w:pos="1667"/>
        </w:tabs>
        <w:spacing w:line="276" w:lineRule="auto"/>
        <w:rPr>
          <w:rFonts w:asciiTheme="minorEastAsia" w:hAnsiTheme="minorEastAsia" w:cstheme="minorEastAsia"/>
          <w:sz w:val="21"/>
          <w:szCs w:val="21"/>
        </w:rPr>
      </w:pPr>
    </w:p>
    <w:p w:rsidR="00771B96" w:rsidRDefault="00771B96">
      <w:pPr>
        <w:tabs>
          <w:tab w:val="left" w:pos="1667"/>
        </w:tabs>
        <w:spacing w:line="276" w:lineRule="auto"/>
        <w:rPr>
          <w:rFonts w:ascii="宋体" w:eastAsia="宋体" w:hAnsi="宋体" w:cs="宋体"/>
          <w:sz w:val="21"/>
          <w:szCs w:val="21"/>
        </w:rPr>
      </w:pPr>
    </w:p>
    <w:p w:rsidR="00771B96" w:rsidRDefault="00771B96">
      <w:pPr>
        <w:tabs>
          <w:tab w:val="left" w:pos="1667"/>
        </w:tabs>
        <w:spacing w:line="276" w:lineRule="auto"/>
        <w:rPr>
          <w:rFonts w:ascii="宋体" w:eastAsia="宋体" w:hAnsi="宋体" w:cs="宋体"/>
          <w:sz w:val="21"/>
          <w:szCs w:val="21"/>
        </w:rPr>
      </w:pPr>
    </w:p>
    <w:p w:rsidR="00771B96" w:rsidRDefault="00771B96">
      <w:pPr>
        <w:tabs>
          <w:tab w:val="left" w:pos="1667"/>
        </w:tabs>
        <w:spacing w:line="276" w:lineRule="auto"/>
        <w:rPr>
          <w:rFonts w:ascii="宋体" w:eastAsia="宋体" w:hAnsi="宋体" w:cs="宋体"/>
          <w:sz w:val="21"/>
          <w:szCs w:val="21"/>
        </w:rPr>
      </w:pPr>
    </w:p>
    <w:p w:rsidR="00771B96" w:rsidRDefault="00C31401">
      <w:pPr>
        <w:widowControl/>
        <w:jc w:val="left"/>
        <w:rPr>
          <w:rFonts w:ascii="宋体" w:eastAsia="宋体" w:hAnsi="宋体" w:cs="宋体"/>
          <w:sz w:val="21"/>
          <w:szCs w:val="21"/>
        </w:rPr>
      </w:pPr>
      <w:r>
        <w:rPr>
          <w:rFonts w:ascii="宋体" w:eastAsia="宋体" w:hAnsi="宋体" w:cs="宋体"/>
          <w:sz w:val="21"/>
          <w:szCs w:val="21"/>
        </w:rPr>
        <w:br w:type="page"/>
      </w:r>
    </w:p>
    <w:p w:rsidR="00771B96" w:rsidRDefault="00C31401">
      <w:pPr>
        <w:tabs>
          <w:tab w:val="left" w:pos="1667"/>
        </w:tabs>
        <w:spacing w:line="276" w:lineRule="auto"/>
        <w:rPr>
          <w:rFonts w:ascii="宋体" w:eastAsia="宋体" w:hAnsi="宋体" w:cs="宋体"/>
          <w:sz w:val="21"/>
          <w:szCs w:val="21"/>
        </w:rPr>
      </w:pPr>
      <w:r>
        <w:rPr>
          <w:rFonts w:ascii="宋体" w:eastAsia="宋体" w:hAnsi="宋体" w:cs="宋体" w:hint="eastAsia"/>
          <w:sz w:val="21"/>
          <w:szCs w:val="21"/>
        </w:rPr>
        <w:lastRenderedPageBreak/>
        <w:t>附件三：</w:t>
      </w:r>
      <w:r>
        <w:rPr>
          <w:rFonts w:ascii="宋体" w:eastAsia="宋体" w:hAnsi="宋体" w:cs="宋体"/>
          <w:sz w:val="21"/>
          <w:szCs w:val="21"/>
        </w:rPr>
        <w:t>《乙方负责人身份证复印件》</w:t>
      </w:r>
    </w:p>
    <w:p w:rsidR="00771B96" w:rsidRDefault="00C31401">
      <w:pPr>
        <w:tabs>
          <w:tab w:val="left" w:pos="1667"/>
        </w:tabs>
        <w:spacing w:line="276" w:lineRule="auto"/>
        <w:rPr>
          <w:rFonts w:asciiTheme="minorEastAsia" w:hAnsiTheme="minorEastAsia" w:cstheme="minorEastAsia"/>
          <w:sz w:val="21"/>
          <w:szCs w:val="21"/>
        </w:rPr>
      </w:pPr>
      <w:r>
        <w:rPr>
          <w:rFonts w:asciiTheme="minorEastAsia" w:hAnsiTheme="minorEastAsia" w:cstheme="minorEastAsia"/>
          <w:noProof/>
          <w:sz w:val="21"/>
          <w:szCs w:val="21"/>
        </w:rPr>
        <w:drawing>
          <wp:inline distT="0" distB="0" distL="0" distR="0">
            <wp:extent cx="3247390" cy="2093595"/>
            <wp:effectExtent l="0" t="0" r="3810" b="0"/>
            <wp:docPr id="1" name="图片 1" descr="../../../../7a0cb3501221479239d117ad7558f2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a0cb3501221479239d117ad7558f2e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47390" cy="2093595"/>
                    </a:xfrm>
                    <a:prstGeom prst="rect">
                      <a:avLst/>
                    </a:prstGeom>
                    <a:noFill/>
                    <a:ln>
                      <a:noFill/>
                    </a:ln>
                  </pic:spPr>
                </pic:pic>
              </a:graphicData>
            </a:graphic>
          </wp:inline>
        </w:drawing>
      </w:r>
    </w:p>
    <w:p w:rsidR="00771B96" w:rsidRDefault="00C31401">
      <w:pPr>
        <w:tabs>
          <w:tab w:val="left" w:pos="1667"/>
        </w:tabs>
        <w:spacing w:line="276" w:lineRule="auto"/>
        <w:rPr>
          <w:ins w:id="368" w:author="dell" w:date="2018-04-16T19:58:00Z"/>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extent cx="3247390" cy="2033905"/>
            <wp:effectExtent l="0" t="0" r="3810" b="0"/>
            <wp:docPr id="3" name="图片 3" descr="../../../../7a0cb3501221479239d117ad7558f2e9%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a0cb3501221479239d117ad7558f2e9%2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47390" cy="2033905"/>
                    </a:xfrm>
                    <a:prstGeom prst="rect">
                      <a:avLst/>
                    </a:prstGeom>
                    <a:noFill/>
                    <a:ln>
                      <a:noFill/>
                    </a:ln>
                  </pic:spPr>
                </pic:pic>
              </a:graphicData>
            </a:graphic>
          </wp:inline>
        </w:drawing>
      </w:r>
    </w:p>
    <w:p w:rsidR="00C32B77" w:rsidRDefault="00C32B77">
      <w:pPr>
        <w:widowControl/>
        <w:jc w:val="left"/>
        <w:rPr>
          <w:ins w:id="369" w:author="dell" w:date="2018-04-16T19:58:00Z"/>
          <w:rFonts w:asciiTheme="minorEastAsia" w:hAnsiTheme="minorEastAsia" w:cstheme="minorEastAsia"/>
          <w:sz w:val="21"/>
          <w:szCs w:val="21"/>
        </w:rPr>
      </w:pPr>
      <w:ins w:id="370" w:author="dell" w:date="2018-04-16T19:58:00Z">
        <w:r>
          <w:rPr>
            <w:rFonts w:asciiTheme="minorEastAsia" w:hAnsiTheme="minorEastAsia" w:cstheme="minorEastAsia"/>
            <w:sz w:val="21"/>
            <w:szCs w:val="21"/>
          </w:rPr>
          <w:br w:type="page"/>
        </w:r>
      </w:ins>
    </w:p>
    <w:p w:rsidR="00C32B77" w:rsidRDefault="00C32B77" w:rsidP="00C32B77">
      <w:pPr>
        <w:tabs>
          <w:tab w:val="left" w:pos="1667"/>
        </w:tabs>
        <w:spacing w:line="276" w:lineRule="auto"/>
        <w:rPr>
          <w:ins w:id="371" w:author="dell" w:date="2018-04-16T19:58:00Z"/>
          <w:rFonts w:ascii="宋体" w:eastAsia="宋体" w:hAnsi="宋体" w:cs="宋体"/>
          <w:sz w:val="21"/>
          <w:szCs w:val="21"/>
        </w:rPr>
      </w:pPr>
      <w:ins w:id="372" w:author="dell" w:date="2018-04-16T19:58:00Z">
        <w:r>
          <w:rPr>
            <w:rFonts w:ascii="宋体" w:eastAsia="宋体" w:hAnsi="宋体" w:cs="宋体" w:hint="eastAsia"/>
            <w:sz w:val="21"/>
            <w:szCs w:val="21"/>
          </w:rPr>
          <w:lastRenderedPageBreak/>
          <w:t>附件</w:t>
        </w:r>
      </w:ins>
      <w:ins w:id="373" w:author="dell" w:date="2018-04-16T19:59:00Z">
        <w:r>
          <w:rPr>
            <w:rFonts w:ascii="宋体" w:eastAsia="宋体" w:hAnsi="宋体" w:cs="宋体" w:hint="eastAsia"/>
            <w:sz w:val="21"/>
            <w:szCs w:val="21"/>
          </w:rPr>
          <w:t>四</w:t>
        </w:r>
      </w:ins>
      <w:ins w:id="374" w:author="dell" w:date="2018-04-16T19:58:00Z">
        <w:r>
          <w:rPr>
            <w:rFonts w:ascii="宋体" w:eastAsia="宋体" w:hAnsi="宋体" w:cs="宋体" w:hint="eastAsia"/>
            <w:sz w:val="21"/>
            <w:szCs w:val="21"/>
          </w:rPr>
          <w:t>：</w:t>
        </w:r>
        <w:r>
          <w:rPr>
            <w:rFonts w:ascii="宋体" w:eastAsia="宋体" w:hAnsi="宋体" w:cs="宋体"/>
            <w:sz w:val="21"/>
            <w:szCs w:val="21"/>
          </w:rPr>
          <w:t>《</w:t>
        </w:r>
      </w:ins>
      <w:ins w:id="375" w:author="dell" w:date="2018-04-16T19:59:00Z">
        <w:r>
          <w:rPr>
            <w:rFonts w:ascii="宋体" w:eastAsia="宋体" w:hAnsi="宋体" w:cs="宋体" w:hint="eastAsia"/>
            <w:sz w:val="21"/>
            <w:szCs w:val="21"/>
          </w:rPr>
          <w:t>丙方</w:t>
        </w:r>
        <w:r>
          <w:rPr>
            <w:rFonts w:ascii="宋体" w:eastAsia="宋体" w:hAnsi="宋体" w:cs="宋体"/>
            <w:sz w:val="21"/>
            <w:szCs w:val="21"/>
          </w:rPr>
          <w:t>营业执照</w:t>
        </w:r>
      </w:ins>
      <w:ins w:id="376" w:author="dell" w:date="2018-04-16T19:58:00Z">
        <w:r>
          <w:rPr>
            <w:rFonts w:ascii="宋体" w:eastAsia="宋体" w:hAnsi="宋体" w:cs="宋体"/>
            <w:sz w:val="21"/>
            <w:szCs w:val="21"/>
          </w:rPr>
          <w:t>复印件》</w:t>
        </w:r>
      </w:ins>
    </w:p>
    <w:p w:rsidR="00C32B77" w:rsidRPr="00C32B77" w:rsidRDefault="00C32B77">
      <w:pPr>
        <w:tabs>
          <w:tab w:val="left" w:pos="1667"/>
        </w:tabs>
        <w:spacing w:line="276" w:lineRule="auto"/>
        <w:rPr>
          <w:rFonts w:asciiTheme="minorEastAsia" w:hAnsiTheme="minorEastAsia" w:cstheme="minorEastAsia"/>
          <w:sz w:val="21"/>
          <w:szCs w:val="21"/>
        </w:rPr>
      </w:pPr>
    </w:p>
    <w:sectPr w:rsidR="00C32B77" w:rsidRPr="00C32B77" w:rsidSect="00FD630F">
      <w:headerReference w:type="default" r:id="rId11"/>
      <w:footerReference w:type="default" r:id="rId12"/>
      <w:pgSz w:w="11850" w:h="16783"/>
      <w:pgMar w:top="720" w:right="720" w:bottom="720" w:left="720" w:header="624"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DA7" w:rsidRDefault="00DB0DA7">
      <w:r>
        <w:separator/>
      </w:r>
    </w:p>
  </w:endnote>
  <w:endnote w:type="continuationSeparator" w:id="0">
    <w:p w:rsidR="00DB0DA7" w:rsidRDefault="00DB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Light">
    <w:altName w:val="Times New Roman"/>
    <w:charset w:val="00"/>
    <w:family w:val="auto"/>
    <w:pitch w:val="default"/>
    <w:sig w:usb0="00000000"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96" w:rsidRDefault="00C31401">
    <w:pPr>
      <w:pStyle w:val="a6"/>
      <w:jc w:val="center"/>
    </w:pPr>
    <w:r>
      <w:rPr>
        <w:lang w:val="zh-TW" w:eastAsia="zh-TW"/>
      </w:rPr>
      <w:t xml:space="preserve"> </w:t>
    </w:r>
    <w:r>
      <w:rPr>
        <w:b/>
        <w:bCs/>
      </w:rPr>
      <w:fldChar w:fldCharType="begin"/>
    </w:r>
    <w:r>
      <w:rPr>
        <w:b/>
        <w:bCs/>
      </w:rPr>
      <w:instrText xml:space="preserve"> PAGE </w:instrText>
    </w:r>
    <w:r>
      <w:rPr>
        <w:b/>
        <w:bCs/>
      </w:rPr>
      <w:fldChar w:fldCharType="separate"/>
    </w:r>
    <w:r w:rsidR="00633EB4">
      <w:rPr>
        <w:b/>
        <w:bCs/>
        <w:noProof/>
      </w:rPr>
      <w:t>7</w:t>
    </w:r>
    <w:r>
      <w:rPr>
        <w:b/>
        <w:bCs/>
      </w:rPr>
      <w:fldChar w:fldCharType="end"/>
    </w:r>
    <w:r>
      <w:rPr>
        <w:lang w:val="zh-TW" w:eastAsia="zh-TW"/>
      </w:rPr>
      <w:t xml:space="preserve"> / </w:t>
    </w:r>
    <w:r>
      <w:rPr>
        <w:b/>
        <w:bCs/>
      </w:rPr>
      <w:fldChar w:fldCharType="begin"/>
    </w:r>
    <w:r>
      <w:rPr>
        <w:b/>
        <w:bCs/>
      </w:rPr>
      <w:instrText xml:space="preserve"> NUMPAGES </w:instrText>
    </w:r>
    <w:r>
      <w:rPr>
        <w:b/>
        <w:bCs/>
      </w:rPr>
      <w:fldChar w:fldCharType="separate"/>
    </w:r>
    <w:r w:rsidR="00633EB4">
      <w:rPr>
        <w:b/>
        <w:bCs/>
        <w:noProof/>
      </w:rPr>
      <w:t>9</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DA7" w:rsidRDefault="00DB0DA7">
      <w:r>
        <w:separator/>
      </w:r>
    </w:p>
  </w:footnote>
  <w:footnote w:type="continuationSeparator" w:id="0">
    <w:p w:rsidR="00DB0DA7" w:rsidRDefault="00DB0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96" w:rsidRDefault="00C31401">
    <w:pPr>
      <w:pStyle w:val="a7"/>
      <w:spacing w:line="276" w:lineRule="auto"/>
      <w:jc w:val="left"/>
      <w:rPr>
        <w:rFonts w:ascii="微软雅黑" w:eastAsia="微软雅黑" w:hAnsi="微软雅黑" w:cs="微软雅黑"/>
      </w:rPr>
    </w:pPr>
    <w:r>
      <w:rPr>
        <w:rFonts w:ascii="微软雅黑" w:eastAsia="微软雅黑" w:hAnsi="微软雅黑" w:cs="微软雅黑" w:hint="eastAsia"/>
        <w:noProof/>
      </w:rPr>
      <w:drawing>
        <wp:inline distT="0" distB="0" distL="0" distR="0">
          <wp:extent cx="1080135" cy="372745"/>
          <wp:effectExtent l="0" t="0" r="0" b="8255"/>
          <wp:docPr id="2" name="图片 2" descr="实现网/VI/实现网官方LOGO（合作宣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现网/VI/实现网官方LOGO（合作宣传）.png"/>
                  <pic:cNvPicPr>
                    <a:picLocks noChangeAspect="1" noChangeArrowheads="1"/>
                  </pic:cNvPicPr>
                </pic:nvPicPr>
                <pic:blipFill>
                  <a:blip r:embed="rId1">
                    <a:extLst>
                      <a:ext uri="{28A0092B-C50C-407E-A947-70E740481C1C}">
                        <a14:useLocalDpi xmlns:a14="http://schemas.microsoft.com/office/drawing/2010/main" val="0"/>
                      </a:ext>
                    </a:extLst>
                  </a:blip>
                  <a:srcRect b="13318"/>
                  <a:stretch>
                    <a:fillRect/>
                  </a:stretch>
                </pic:blipFill>
                <pic:spPr>
                  <a:xfrm>
                    <a:off x="0" y="0"/>
                    <a:ext cx="1101805" cy="380517"/>
                  </a:xfrm>
                  <a:prstGeom prst="rect">
                    <a:avLst/>
                  </a:prstGeom>
                  <a:noFill/>
                  <a:ln>
                    <a:noFill/>
                  </a:ln>
                </pic:spPr>
              </pic:pic>
            </a:graphicData>
          </a:graphic>
        </wp:inline>
      </w:drawing>
    </w:r>
    <w:r>
      <w:rPr>
        <w:rFonts w:ascii="微软雅黑" w:eastAsia="微软雅黑" w:hAnsi="微软雅黑" w:cs="微软雅黑" w:hint="eastAsia"/>
      </w:rPr>
      <w:t xml:space="preserve">                                                                   按需雇佣BAT工程师、设计师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A239E"/>
    <w:multiLevelType w:val="multilevel"/>
    <w:tmpl w:val="108A239E"/>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
    <w:nsid w:val="335E6CD3"/>
    <w:multiLevelType w:val="multilevel"/>
    <w:tmpl w:val="335E6CD3"/>
    <w:lvl w:ilvl="0">
      <w:start w:val="1"/>
      <w:numFmt w:val="decimal"/>
      <w:lvlText w:val="%1."/>
      <w:lvlJc w:val="left"/>
      <w:pPr>
        <w:ind w:left="905" w:hanging="480"/>
      </w:pPr>
      <w:rPr>
        <w:rFonts w:hint="eastAsia"/>
        <w:caps w:val="0"/>
        <w:smallCaps w:val="0"/>
        <w:strike w:val="0"/>
        <w:dstrike w:val="0"/>
        <w:spacing w:val="0"/>
        <w:w w:val="100"/>
        <w:kern w:val="0"/>
        <w:position w:val="0"/>
        <w:highlight w:val="none"/>
        <w:vertAlign w:val="baseline"/>
      </w:rPr>
    </w:lvl>
    <w:lvl w:ilvl="1">
      <w:start w:val="1"/>
      <w:numFmt w:val="upperLetter"/>
      <w:lvlText w:val="%2."/>
      <w:lvlJc w:val="left"/>
      <w:pPr>
        <w:ind w:left="1280" w:hanging="480"/>
      </w:pPr>
      <w:rPr>
        <w:rFonts w:hint="eastAsia"/>
        <w:caps w:val="0"/>
        <w:smallCaps w:val="0"/>
        <w:strike w:val="0"/>
        <w:dstrike w:val="0"/>
        <w:spacing w:val="0"/>
        <w:w w:val="100"/>
        <w:kern w:val="0"/>
        <w:position w:val="0"/>
        <w:highlight w:val="none"/>
        <w:vertAlign w:val="baseline"/>
      </w:rPr>
    </w:lvl>
    <w:lvl w:ilvl="2">
      <w:start w:val="1"/>
      <w:numFmt w:val="decimal"/>
      <w:lvlText w:val="%3."/>
      <w:lvlJc w:val="left"/>
      <w:pPr>
        <w:ind w:left="1853" w:hanging="253"/>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653" w:hanging="253"/>
      </w:pPr>
      <w:rPr>
        <w:rFonts w:hAnsi="Arial Unicode MS"/>
        <w:caps w:val="0"/>
        <w:smallCaps w:val="0"/>
        <w:strike w:val="0"/>
        <w:dstrike w:val="0"/>
        <w:spacing w:val="0"/>
        <w:w w:val="100"/>
        <w:kern w:val="0"/>
        <w:position w:val="0"/>
        <w:highlight w:val="none"/>
        <w:vertAlign w:val="baseline"/>
      </w:rPr>
    </w:lvl>
    <w:lvl w:ilvl="4">
      <w:start w:val="1"/>
      <w:numFmt w:val="decimal"/>
      <w:lvlText w:val="%5."/>
      <w:lvlJc w:val="left"/>
      <w:pPr>
        <w:ind w:left="3453" w:hanging="253"/>
      </w:pPr>
      <w:rPr>
        <w:rFonts w:hAnsi="Arial Unicode MS"/>
        <w:caps w:val="0"/>
        <w:smallCaps w:val="0"/>
        <w:strike w:val="0"/>
        <w:dstrike w:val="0"/>
        <w:spacing w:val="0"/>
        <w:w w:val="100"/>
        <w:kern w:val="0"/>
        <w:position w:val="0"/>
        <w:highlight w:val="none"/>
        <w:vertAlign w:val="baseline"/>
      </w:rPr>
    </w:lvl>
    <w:lvl w:ilvl="5">
      <w:start w:val="1"/>
      <w:numFmt w:val="decimal"/>
      <w:lvlText w:val="%6."/>
      <w:lvlJc w:val="left"/>
      <w:pPr>
        <w:ind w:left="4253" w:hanging="253"/>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5053" w:hanging="253"/>
      </w:pPr>
      <w:rPr>
        <w:rFonts w:hAnsi="Arial Unicode MS"/>
        <w:caps w:val="0"/>
        <w:smallCaps w:val="0"/>
        <w:strike w:val="0"/>
        <w:dstrike w:val="0"/>
        <w:spacing w:val="0"/>
        <w:w w:val="100"/>
        <w:kern w:val="0"/>
        <w:position w:val="0"/>
        <w:highlight w:val="none"/>
        <w:vertAlign w:val="baseline"/>
      </w:rPr>
    </w:lvl>
    <w:lvl w:ilvl="7">
      <w:start w:val="1"/>
      <w:numFmt w:val="decimal"/>
      <w:lvlText w:val="%8."/>
      <w:lvlJc w:val="left"/>
      <w:pPr>
        <w:ind w:left="5853" w:hanging="253"/>
      </w:pPr>
      <w:rPr>
        <w:rFonts w:hAnsi="Arial Unicode MS"/>
        <w:caps w:val="0"/>
        <w:smallCaps w:val="0"/>
        <w:strike w:val="0"/>
        <w:dstrike w:val="0"/>
        <w:spacing w:val="0"/>
        <w:w w:val="100"/>
        <w:kern w:val="0"/>
        <w:position w:val="0"/>
        <w:highlight w:val="none"/>
        <w:vertAlign w:val="baseline"/>
      </w:rPr>
    </w:lvl>
    <w:lvl w:ilvl="8">
      <w:start w:val="1"/>
      <w:numFmt w:val="decimal"/>
      <w:lvlText w:val="%9."/>
      <w:lvlJc w:val="left"/>
      <w:pPr>
        <w:ind w:left="6653" w:hanging="253"/>
      </w:pPr>
      <w:rPr>
        <w:rFonts w:hAnsi="Arial Unicode MS"/>
        <w:caps w:val="0"/>
        <w:smallCaps w:val="0"/>
        <w:strike w:val="0"/>
        <w:dstrike w:val="0"/>
        <w:spacing w:val="0"/>
        <w:w w:val="100"/>
        <w:kern w:val="0"/>
        <w:position w:val="0"/>
        <w:highlight w:val="none"/>
        <w:vertAlign w:val="baseline"/>
      </w:rPr>
    </w:lvl>
  </w:abstractNum>
  <w:abstractNum w:abstractNumId="2">
    <w:nsid w:val="34445065"/>
    <w:multiLevelType w:val="multilevel"/>
    <w:tmpl w:val="34445065"/>
    <w:lvl w:ilvl="0">
      <w:start w:val="1"/>
      <w:numFmt w:val="decimal"/>
      <w:lvlText w:val="%1."/>
      <w:lvlJc w:val="left"/>
      <w:pPr>
        <w:ind w:left="840" w:hanging="480"/>
      </w:pPr>
      <w:rPr>
        <w:rFonts w:hint="eastAsia"/>
      </w:rPr>
    </w:lvl>
    <w:lvl w:ilvl="1">
      <w:start w:val="1"/>
      <w:numFmt w:val="decim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3">
    <w:nsid w:val="3BBF571F"/>
    <w:multiLevelType w:val="multilevel"/>
    <w:tmpl w:val="3BBF571F"/>
    <w:lvl w:ilvl="0">
      <w:start w:val="1"/>
      <w:numFmt w:val="decimal"/>
      <w:lvlText w:val="%1."/>
      <w:lvlJc w:val="left"/>
      <w:pPr>
        <w:ind w:left="759" w:hanging="253"/>
      </w:pPr>
      <w:rPr>
        <w:rFonts w:hAnsi="Arial Unicode MS"/>
        <w:caps w:val="0"/>
        <w:smallCaps w:val="0"/>
        <w:strike w:val="0"/>
        <w:dstrike w:val="0"/>
        <w:spacing w:val="0"/>
        <w:w w:val="100"/>
        <w:kern w:val="0"/>
        <w:position w:val="0"/>
        <w:highlight w:val="none"/>
        <w:vertAlign w:val="baseline"/>
      </w:rPr>
    </w:lvl>
    <w:lvl w:ilvl="1">
      <w:start w:val="1"/>
      <w:numFmt w:val="decimal"/>
      <w:lvlText w:val="%2."/>
      <w:lvlJc w:val="left"/>
      <w:pPr>
        <w:ind w:left="1276" w:hanging="253"/>
      </w:pPr>
      <w:rPr>
        <w:rFonts w:hAnsi="Arial Unicode MS"/>
        <w:caps w:val="0"/>
        <w:smallCaps w:val="0"/>
        <w:strike w:val="0"/>
        <w:dstrike w:val="0"/>
        <w:spacing w:val="0"/>
        <w:w w:val="100"/>
        <w:kern w:val="0"/>
        <w:position w:val="0"/>
        <w:highlight w:val="none"/>
        <w:vertAlign w:val="baseline"/>
      </w:rPr>
    </w:lvl>
    <w:lvl w:ilvl="2">
      <w:start w:val="1"/>
      <w:numFmt w:val="decimal"/>
      <w:lvlText w:val="%3."/>
      <w:lvlJc w:val="left"/>
      <w:pPr>
        <w:ind w:left="2076" w:hanging="253"/>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876" w:hanging="253"/>
      </w:pPr>
      <w:rPr>
        <w:rFonts w:hAnsi="Arial Unicode MS"/>
        <w:caps w:val="0"/>
        <w:smallCaps w:val="0"/>
        <w:strike w:val="0"/>
        <w:dstrike w:val="0"/>
        <w:spacing w:val="0"/>
        <w:w w:val="100"/>
        <w:kern w:val="0"/>
        <w:position w:val="0"/>
        <w:highlight w:val="none"/>
        <w:vertAlign w:val="baseline"/>
      </w:rPr>
    </w:lvl>
    <w:lvl w:ilvl="4">
      <w:start w:val="1"/>
      <w:numFmt w:val="decimal"/>
      <w:lvlText w:val="%5."/>
      <w:lvlJc w:val="left"/>
      <w:pPr>
        <w:ind w:left="3676" w:hanging="253"/>
      </w:pPr>
      <w:rPr>
        <w:rFonts w:hAnsi="Arial Unicode MS"/>
        <w:caps w:val="0"/>
        <w:smallCaps w:val="0"/>
        <w:strike w:val="0"/>
        <w:dstrike w:val="0"/>
        <w:spacing w:val="0"/>
        <w:w w:val="100"/>
        <w:kern w:val="0"/>
        <w:position w:val="0"/>
        <w:highlight w:val="none"/>
        <w:vertAlign w:val="baseline"/>
      </w:rPr>
    </w:lvl>
    <w:lvl w:ilvl="5">
      <w:start w:val="1"/>
      <w:numFmt w:val="decimal"/>
      <w:lvlText w:val="%6."/>
      <w:lvlJc w:val="left"/>
      <w:pPr>
        <w:ind w:left="4476" w:hanging="253"/>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5276" w:hanging="253"/>
      </w:pPr>
      <w:rPr>
        <w:rFonts w:hAnsi="Arial Unicode MS"/>
        <w:caps w:val="0"/>
        <w:smallCaps w:val="0"/>
        <w:strike w:val="0"/>
        <w:dstrike w:val="0"/>
        <w:spacing w:val="0"/>
        <w:w w:val="100"/>
        <w:kern w:val="0"/>
        <w:position w:val="0"/>
        <w:highlight w:val="none"/>
        <w:vertAlign w:val="baseline"/>
      </w:rPr>
    </w:lvl>
    <w:lvl w:ilvl="7">
      <w:start w:val="1"/>
      <w:numFmt w:val="decimal"/>
      <w:lvlText w:val="%8."/>
      <w:lvlJc w:val="left"/>
      <w:pPr>
        <w:ind w:left="6076" w:hanging="253"/>
      </w:pPr>
      <w:rPr>
        <w:rFonts w:hAnsi="Arial Unicode MS"/>
        <w:caps w:val="0"/>
        <w:smallCaps w:val="0"/>
        <w:strike w:val="0"/>
        <w:dstrike w:val="0"/>
        <w:spacing w:val="0"/>
        <w:w w:val="100"/>
        <w:kern w:val="0"/>
        <w:position w:val="0"/>
        <w:highlight w:val="none"/>
        <w:vertAlign w:val="baseline"/>
      </w:rPr>
    </w:lvl>
    <w:lvl w:ilvl="8">
      <w:start w:val="1"/>
      <w:numFmt w:val="decimal"/>
      <w:lvlText w:val="%9."/>
      <w:lvlJc w:val="left"/>
      <w:pPr>
        <w:ind w:left="6876" w:hanging="253"/>
      </w:pPr>
      <w:rPr>
        <w:rFonts w:hAnsi="Arial Unicode MS"/>
        <w:caps w:val="0"/>
        <w:smallCaps w:val="0"/>
        <w:strike w:val="0"/>
        <w:dstrike w:val="0"/>
        <w:spacing w:val="0"/>
        <w:w w:val="100"/>
        <w:kern w:val="0"/>
        <w:position w:val="0"/>
        <w:highlight w:val="none"/>
        <w:vertAlign w:val="baseline"/>
      </w:rPr>
    </w:lvl>
  </w:abstractNum>
  <w:abstractNum w:abstractNumId="4">
    <w:nsid w:val="4CEF3DE9"/>
    <w:multiLevelType w:val="multilevel"/>
    <w:tmpl w:val="4CEF3DE9"/>
    <w:lvl w:ilvl="0">
      <w:start w:val="1"/>
      <w:numFmt w:val="decimal"/>
      <w:lvlText w:val="%1."/>
      <w:lvlJc w:val="left"/>
      <w:pPr>
        <w:ind w:left="840" w:hanging="48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5">
    <w:nsid w:val="504520C1"/>
    <w:multiLevelType w:val="multilevel"/>
    <w:tmpl w:val="504520C1"/>
    <w:lvl w:ilvl="0">
      <w:start w:val="1"/>
      <w:numFmt w:val="decimal"/>
      <w:lvlText w:val="%1."/>
      <w:lvlJc w:val="left"/>
      <w:pPr>
        <w:ind w:left="900" w:hanging="48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6">
    <w:nsid w:val="537C765B"/>
    <w:multiLevelType w:val="multilevel"/>
    <w:tmpl w:val="537C765B"/>
    <w:lvl w:ilvl="0">
      <w:start w:val="1"/>
      <w:numFmt w:val="bullet"/>
      <w:lvlText w:val="•"/>
      <w:lvlJc w:val="left"/>
      <w:pPr>
        <w:ind w:left="18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1">
      <w:start w:val="1"/>
      <w:numFmt w:val="bullet"/>
      <w:lvlText w:val="•"/>
      <w:lvlJc w:val="left"/>
      <w:pPr>
        <w:ind w:left="36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2">
      <w:start w:val="1"/>
      <w:numFmt w:val="bullet"/>
      <w:lvlText w:val="•"/>
      <w:lvlJc w:val="left"/>
      <w:pPr>
        <w:ind w:left="5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3">
      <w:start w:val="1"/>
      <w:numFmt w:val="bullet"/>
      <w:lvlText w:val="•"/>
      <w:lvlJc w:val="left"/>
      <w:pPr>
        <w:ind w:left="7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4">
      <w:start w:val="1"/>
      <w:numFmt w:val="bullet"/>
      <w:lvlText w:val="•"/>
      <w:lvlJc w:val="left"/>
      <w:pPr>
        <w:ind w:left="91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5">
      <w:start w:val="1"/>
      <w:numFmt w:val="bullet"/>
      <w:lvlText w:val="•"/>
      <w:lvlJc w:val="left"/>
      <w:pPr>
        <w:ind w:left="109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6">
      <w:start w:val="1"/>
      <w:numFmt w:val="bullet"/>
      <w:lvlText w:val="•"/>
      <w:lvlJc w:val="left"/>
      <w:pPr>
        <w:ind w:left="127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7">
      <w:start w:val="1"/>
      <w:numFmt w:val="bullet"/>
      <w:lvlText w:val="•"/>
      <w:lvlJc w:val="left"/>
      <w:pPr>
        <w:ind w:left="14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8">
      <w:start w:val="1"/>
      <w:numFmt w:val="bullet"/>
      <w:lvlText w:val="•"/>
      <w:lvlJc w:val="left"/>
      <w:pPr>
        <w:ind w:left="16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abstractNum>
  <w:abstractNum w:abstractNumId="7">
    <w:nsid w:val="623678F4"/>
    <w:multiLevelType w:val="multilevel"/>
    <w:tmpl w:val="623678F4"/>
    <w:lvl w:ilvl="0">
      <w:start w:val="1"/>
      <w:numFmt w:val="decimal"/>
      <w:lvlText w:val="%1."/>
      <w:lvlJc w:val="left"/>
      <w:pPr>
        <w:ind w:left="905" w:hanging="480"/>
      </w:p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num w:numId="1">
    <w:abstractNumId w:val="5"/>
  </w:num>
  <w:num w:numId="2">
    <w:abstractNumId w:val="1"/>
  </w:num>
  <w:num w:numId="3">
    <w:abstractNumId w:val="1"/>
    <w:lvlOverride w:ilvl="0">
      <w:startOverride w:val="1"/>
    </w:lvlOverride>
  </w:num>
  <w:num w:numId="4">
    <w:abstractNumId w:val="1"/>
    <w:lvlOverride w:ilvl="0">
      <w:startOverride w:val="1"/>
    </w:lvlOverride>
  </w:num>
  <w:num w:numId="5">
    <w:abstractNumId w:val="2"/>
  </w:num>
  <w:num w:numId="6">
    <w:abstractNumId w:val="4"/>
  </w:num>
  <w:num w:numId="7">
    <w:abstractNumId w:val="7"/>
  </w:num>
  <w:num w:numId="8">
    <w:abstractNumId w:val="0"/>
  </w:num>
  <w:num w:numId="9">
    <w:abstractNumId w:val="3"/>
  </w:num>
  <w:num w:numId="10">
    <w:abstractNumId w:val="6"/>
    <w:lvlOverride w:ilvl="0">
      <w:lvl w:ilvl="0" w:tentative="1">
        <w:start w:val="1"/>
        <w:numFmt w:val="bullet"/>
        <w:lvlText w:val="•"/>
        <w:lvlJc w:val="left"/>
        <w:pPr>
          <w:ind w:left="18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1">
      <w:lvl w:ilvl="1" w:tentative="1">
        <w:start w:val="1"/>
        <w:numFmt w:val="bullet"/>
        <w:lvlText w:val="•"/>
        <w:lvlJc w:val="left"/>
        <w:pPr>
          <w:ind w:left="36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2">
      <w:lvl w:ilvl="2">
        <w:start w:val="1"/>
        <w:numFmt w:val="bullet"/>
        <w:lvlText w:val="•"/>
        <w:lvlJc w:val="left"/>
        <w:pPr>
          <w:ind w:left="5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3">
      <w:lvl w:ilvl="3" w:tentative="1">
        <w:start w:val="1"/>
        <w:numFmt w:val="bullet"/>
        <w:lvlText w:val="•"/>
        <w:lvlJc w:val="left"/>
        <w:pPr>
          <w:ind w:left="7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4">
      <w:lvl w:ilvl="4" w:tentative="1">
        <w:start w:val="1"/>
        <w:numFmt w:val="bullet"/>
        <w:lvlText w:val="•"/>
        <w:lvlJc w:val="left"/>
        <w:pPr>
          <w:ind w:left="91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5">
      <w:lvl w:ilvl="5" w:tentative="1">
        <w:start w:val="1"/>
        <w:numFmt w:val="bullet"/>
        <w:lvlText w:val="•"/>
        <w:lvlJc w:val="left"/>
        <w:pPr>
          <w:ind w:left="109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6">
      <w:lvl w:ilvl="6" w:tentative="1">
        <w:start w:val="1"/>
        <w:numFmt w:val="bullet"/>
        <w:lvlText w:val="•"/>
        <w:lvlJc w:val="left"/>
        <w:pPr>
          <w:ind w:left="127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7">
      <w:lvl w:ilvl="7" w:tentative="1">
        <w:start w:val="1"/>
        <w:numFmt w:val="bullet"/>
        <w:lvlText w:val="•"/>
        <w:lvlJc w:val="left"/>
        <w:pPr>
          <w:ind w:left="14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8">
      <w:lvl w:ilvl="8" w:tentative="1">
        <w:start w:val="1"/>
        <w:numFmt w:val="bullet"/>
        <w:lvlText w:val="•"/>
        <w:lvlJc w:val="left"/>
        <w:pPr>
          <w:ind w:left="16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EBF"/>
    <w:rsid w:val="000043A0"/>
    <w:rsid w:val="000043A9"/>
    <w:rsid w:val="0000624D"/>
    <w:rsid w:val="00010D49"/>
    <w:rsid w:val="00012B41"/>
    <w:rsid w:val="00013C0F"/>
    <w:rsid w:val="00020487"/>
    <w:rsid w:val="000217DD"/>
    <w:rsid w:val="00022993"/>
    <w:rsid w:val="00036492"/>
    <w:rsid w:val="00036C85"/>
    <w:rsid w:val="00041A81"/>
    <w:rsid w:val="00041D88"/>
    <w:rsid w:val="000421DF"/>
    <w:rsid w:val="00042820"/>
    <w:rsid w:val="00042C14"/>
    <w:rsid w:val="00072744"/>
    <w:rsid w:val="0007593E"/>
    <w:rsid w:val="00077A89"/>
    <w:rsid w:val="000808F0"/>
    <w:rsid w:val="000825FE"/>
    <w:rsid w:val="000876E1"/>
    <w:rsid w:val="00087E81"/>
    <w:rsid w:val="00091B7D"/>
    <w:rsid w:val="00094E39"/>
    <w:rsid w:val="00097310"/>
    <w:rsid w:val="000A0253"/>
    <w:rsid w:val="000A1ECE"/>
    <w:rsid w:val="000D0388"/>
    <w:rsid w:val="000D59CC"/>
    <w:rsid w:val="000D6252"/>
    <w:rsid w:val="000D7526"/>
    <w:rsid w:val="000D7C72"/>
    <w:rsid w:val="000F20B9"/>
    <w:rsid w:val="000F3260"/>
    <w:rsid w:val="00101150"/>
    <w:rsid w:val="001014B7"/>
    <w:rsid w:val="00101A2B"/>
    <w:rsid w:val="00107679"/>
    <w:rsid w:val="0011394C"/>
    <w:rsid w:val="00113DB3"/>
    <w:rsid w:val="00116B79"/>
    <w:rsid w:val="00121694"/>
    <w:rsid w:val="00125EB3"/>
    <w:rsid w:val="0013183C"/>
    <w:rsid w:val="00133A7F"/>
    <w:rsid w:val="001374F6"/>
    <w:rsid w:val="0014426B"/>
    <w:rsid w:val="001442B6"/>
    <w:rsid w:val="001538FF"/>
    <w:rsid w:val="00153E6D"/>
    <w:rsid w:val="001765C0"/>
    <w:rsid w:val="00182510"/>
    <w:rsid w:val="00193A80"/>
    <w:rsid w:val="001A068F"/>
    <w:rsid w:val="001A0DB4"/>
    <w:rsid w:val="001A6267"/>
    <w:rsid w:val="001B22BF"/>
    <w:rsid w:val="001C0206"/>
    <w:rsid w:val="001C43A1"/>
    <w:rsid w:val="001C6537"/>
    <w:rsid w:val="001D55CC"/>
    <w:rsid w:val="001E2FFF"/>
    <w:rsid w:val="001E49DF"/>
    <w:rsid w:val="001E4D0A"/>
    <w:rsid w:val="001E6CC4"/>
    <w:rsid w:val="001F5F49"/>
    <w:rsid w:val="001F7938"/>
    <w:rsid w:val="002020CE"/>
    <w:rsid w:val="002024A0"/>
    <w:rsid w:val="0020748A"/>
    <w:rsid w:val="002130A7"/>
    <w:rsid w:val="00222AE1"/>
    <w:rsid w:val="0022331B"/>
    <w:rsid w:val="00242FDE"/>
    <w:rsid w:val="00246756"/>
    <w:rsid w:val="00251D98"/>
    <w:rsid w:val="00253533"/>
    <w:rsid w:val="00253B12"/>
    <w:rsid w:val="00257507"/>
    <w:rsid w:val="0026177C"/>
    <w:rsid w:val="00262B6F"/>
    <w:rsid w:val="0026495E"/>
    <w:rsid w:val="00264E01"/>
    <w:rsid w:val="0026760E"/>
    <w:rsid w:val="0028071B"/>
    <w:rsid w:val="00293E40"/>
    <w:rsid w:val="002953D8"/>
    <w:rsid w:val="0029625C"/>
    <w:rsid w:val="002A2818"/>
    <w:rsid w:val="002B4DF6"/>
    <w:rsid w:val="002B4ECE"/>
    <w:rsid w:val="002C2913"/>
    <w:rsid w:val="002D4E6D"/>
    <w:rsid w:val="002D7F64"/>
    <w:rsid w:val="002E07EC"/>
    <w:rsid w:val="002E18AC"/>
    <w:rsid w:val="002E3527"/>
    <w:rsid w:val="002E448B"/>
    <w:rsid w:val="002F6AA6"/>
    <w:rsid w:val="00304DFB"/>
    <w:rsid w:val="0031248A"/>
    <w:rsid w:val="003165B1"/>
    <w:rsid w:val="00317F81"/>
    <w:rsid w:val="00322795"/>
    <w:rsid w:val="00324618"/>
    <w:rsid w:val="00332CC8"/>
    <w:rsid w:val="00333A0A"/>
    <w:rsid w:val="00334228"/>
    <w:rsid w:val="003433B1"/>
    <w:rsid w:val="00345697"/>
    <w:rsid w:val="00345DFC"/>
    <w:rsid w:val="00355CA8"/>
    <w:rsid w:val="00357010"/>
    <w:rsid w:val="00360D6D"/>
    <w:rsid w:val="003654D0"/>
    <w:rsid w:val="003669D9"/>
    <w:rsid w:val="0037657B"/>
    <w:rsid w:val="00382484"/>
    <w:rsid w:val="00391CDA"/>
    <w:rsid w:val="00394229"/>
    <w:rsid w:val="003A1303"/>
    <w:rsid w:val="003A24F4"/>
    <w:rsid w:val="003A2850"/>
    <w:rsid w:val="003A39C5"/>
    <w:rsid w:val="003B0522"/>
    <w:rsid w:val="003B2332"/>
    <w:rsid w:val="003B39CF"/>
    <w:rsid w:val="003C12B8"/>
    <w:rsid w:val="003C139B"/>
    <w:rsid w:val="003C4788"/>
    <w:rsid w:val="003D3925"/>
    <w:rsid w:val="003E1E51"/>
    <w:rsid w:val="003E4179"/>
    <w:rsid w:val="003F2D15"/>
    <w:rsid w:val="00400005"/>
    <w:rsid w:val="0040000B"/>
    <w:rsid w:val="00402237"/>
    <w:rsid w:val="00405700"/>
    <w:rsid w:val="00405A48"/>
    <w:rsid w:val="00406DB1"/>
    <w:rsid w:val="00411D6F"/>
    <w:rsid w:val="00412FED"/>
    <w:rsid w:val="00414B77"/>
    <w:rsid w:val="00420975"/>
    <w:rsid w:val="00425856"/>
    <w:rsid w:val="00426829"/>
    <w:rsid w:val="00440B4D"/>
    <w:rsid w:val="00442F84"/>
    <w:rsid w:val="004442CC"/>
    <w:rsid w:val="00461628"/>
    <w:rsid w:val="0047133B"/>
    <w:rsid w:val="00472F38"/>
    <w:rsid w:val="00474E4F"/>
    <w:rsid w:val="00482FEE"/>
    <w:rsid w:val="0048377F"/>
    <w:rsid w:val="0048538E"/>
    <w:rsid w:val="004A0E60"/>
    <w:rsid w:val="004A7F45"/>
    <w:rsid w:val="004B0739"/>
    <w:rsid w:val="004C200B"/>
    <w:rsid w:val="004D33B6"/>
    <w:rsid w:val="004D6B72"/>
    <w:rsid w:val="004E4661"/>
    <w:rsid w:val="004E6985"/>
    <w:rsid w:val="004F54D1"/>
    <w:rsid w:val="004F56BF"/>
    <w:rsid w:val="004F7265"/>
    <w:rsid w:val="00505F90"/>
    <w:rsid w:val="00511FCE"/>
    <w:rsid w:val="00512EA0"/>
    <w:rsid w:val="00513E2C"/>
    <w:rsid w:val="00514155"/>
    <w:rsid w:val="005150D6"/>
    <w:rsid w:val="00521ED8"/>
    <w:rsid w:val="005226A1"/>
    <w:rsid w:val="00523061"/>
    <w:rsid w:val="005249C2"/>
    <w:rsid w:val="005316EB"/>
    <w:rsid w:val="00532AC5"/>
    <w:rsid w:val="00535273"/>
    <w:rsid w:val="00536BA3"/>
    <w:rsid w:val="00540705"/>
    <w:rsid w:val="00541A56"/>
    <w:rsid w:val="00542857"/>
    <w:rsid w:val="005430FA"/>
    <w:rsid w:val="005648A2"/>
    <w:rsid w:val="00567389"/>
    <w:rsid w:val="005732FB"/>
    <w:rsid w:val="005737E7"/>
    <w:rsid w:val="005829A6"/>
    <w:rsid w:val="0059029E"/>
    <w:rsid w:val="00594513"/>
    <w:rsid w:val="005A0014"/>
    <w:rsid w:val="005B21D6"/>
    <w:rsid w:val="005C20EF"/>
    <w:rsid w:val="005D2997"/>
    <w:rsid w:val="005D2BD0"/>
    <w:rsid w:val="005D4B98"/>
    <w:rsid w:val="005D58D5"/>
    <w:rsid w:val="005E6C30"/>
    <w:rsid w:val="005F028E"/>
    <w:rsid w:val="005F5958"/>
    <w:rsid w:val="006054D1"/>
    <w:rsid w:val="00612FC5"/>
    <w:rsid w:val="0062052F"/>
    <w:rsid w:val="00621243"/>
    <w:rsid w:val="00624840"/>
    <w:rsid w:val="00631293"/>
    <w:rsid w:val="00631ADF"/>
    <w:rsid w:val="00633EB4"/>
    <w:rsid w:val="0064143F"/>
    <w:rsid w:val="006528C9"/>
    <w:rsid w:val="00655EBF"/>
    <w:rsid w:val="00671098"/>
    <w:rsid w:val="00677543"/>
    <w:rsid w:val="00680FA6"/>
    <w:rsid w:val="00691C69"/>
    <w:rsid w:val="00693B39"/>
    <w:rsid w:val="006A1143"/>
    <w:rsid w:val="006A568F"/>
    <w:rsid w:val="006A68BA"/>
    <w:rsid w:val="006B03DA"/>
    <w:rsid w:val="006B0703"/>
    <w:rsid w:val="006B6E8C"/>
    <w:rsid w:val="006C02A5"/>
    <w:rsid w:val="006C5F4F"/>
    <w:rsid w:val="006C6102"/>
    <w:rsid w:val="006C673B"/>
    <w:rsid w:val="006D159E"/>
    <w:rsid w:val="006D6EA2"/>
    <w:rsid w:val="006E1E74"/>
    <w:rsid w:val="006E46DF"/>
    <w:rsid w:val="006E4F2A"/>
    <w:rsid w:val="006E5ECA"/>
    <w:rsid w:val="007014B4"/>
    <w:rsid w:val="0070248E"/>
    <w:rsid w:val="00704204"/>
    <w:rsid w:val="007132D4"/>
    <w:rsid w:val="0071607B"/>
    <w:rsid w:val="007166B1"/>
    <w:rsid w:val="007241C8"/>
    <w:rsid w:val="00725715"/>
    <w:rsid w:val="00732C7B"/>
    <w:rsid w:val="00740FFF"/>
    <w:rsid w:val="0074288C"/>
    <w:rsid w:val="00750F16"/>
    <w:rsid w:val="0075270F"/>
    <w:rsid w:val="007536BA"/>
    <w:rsid w:val="007552D5"/>
    <w:rsid w:val="007603E4"/>
    <w:rsid w:val="00771B96"/>
    <w:rsid w:val="00774708"/>
    <w:rsid w:val="00774D42"/>
    <w:rsid w:val="00775AEE"/>
    <w:rsid w:val="007843C6"/>
    <w:rsid w:val="00785EC4"/>
    <w:rsid w:val="007867B7"/>
    <w:rsid w:val="00790E3A"/>
    <w:rsid w:val="00795A38"/>
    <w:rsid w:val="007A1382"/>
    <w:rsid w:val="007B233C"/>
    <w:rsid w:val="007B6816"/>
    <w:rsid w:val="007B7009"/>
    <w:rsid w:val="007C4A03"/>
    <w:rsid w:val="007C554B"/>
    <w:rsid w:val="007D1F2B"/>
    <w:rsid w:val="007E461B"/>
    <w:rsid w:val="007F0B60"/>
    <w:rsid w:val="00807498"/>
    <w:rsid w:val="0082484C"/>
    <w:rsid w:val="00827DA7"/>
    <w:rsid w:val="00833C1F"/>
    <w:rsid w:val="00835D67"/>
    <w:rsid w:val="00837417"/>
    <w:rsid w:val="008407FF"/>
    <w:rsid w:val="00842AA6"/>
    <w:rsid w:val="00853706"/>
    <w:rsid w:val="00853A51"/>
    <w:rsid w:val="00860543"/>
    <w:rsid w:val="0086722D"/>
    <w:rsid w:val="0087167F"/>
    <w:rsid w:val="00875DAD"/>
    <w:rsid w:val="008804D5"/>
    <w:rsid w:val="00881793"/>
    <w:rsid w:val="00887B61"/>
    <w:rsid w:val="00887E8F"/>
    <w:rsid w:val="008904ED"/>
    <w:rsid w:val="00893172"/>
    <w:rsid w:val="00895E6A"/>
    <w:rsid w:val="008A2040"/>
    <w:rsid w:val="008A69A1"/>
    <w:rsid w:val="008B1072"/>
    <w:rsid w:val="008B4C01"/>
    <w:rsid w:val="008C19AA"/>
    <w:rsid w:val="008C2B50"/>
    <w:rsid w:val="008D417A"/>
    <w:rsid w:val="008E5778"/>
    <w:rsid w:val="008F6561"/>
    <w:rsid w:val="00910232"/>
    <w:rsid w:val="00913932"/>
    <w:rsid w:val="009174CF"/>
    <w:rsid w:val="00921B8A"/>
    <w:rsid w:val="00937236"/>
    <w:rsid w:val="009439DE"/>
    <w:rsid w:val="00952F36"/>
    <w:rsid w:val="009544AF"/>
    <w:rsid w:val="00955DBA"/>
    <w:rsid w:val="009664D2"/>
    <w:rsid w:val="00973AF9"/>
    <w:rsid w:val="0098485E"/>
    <w:rsid w:val="0099143C"/>
    <w:rsid w:val="0099687C"/>
    <w:rsid w:val="009A0747"/>
    <w:rsid w:val="009A2C00"/>
    <w:rsid w:val="009A63D6"/>
    <w:rsid w:val="009A641F"/>
    <w:rsid w:val="009B1A6F"/>
    <w:rsid w:val="009B20E1"/>
    <w:rsid w:val="009B23AA"/>
    <w:rsid w:val="009C4BB9"/>
    <w:rsid w:val="009D077D"/>
    <w:rsid w:val="009D22B5"/>
    <w:rsid w:val="009D631F"/>
    <w:rsid w:val="009D7917"/>
    <w:rsid w:val="009E11D3"/>
    <w:rsid w:val="009E6B97"/>
    <w:rsid w:val="009F2503"/>
    <w:rsid w:val="009F3F0A"/>
    <w:rsid w:val="00A0788B"/>
    <w:rsid w:val="00A079E6"/>
    <w:rsid w:val="00A11F33"/>
    <w:rsid w:val="00A1276C"/>
    <w:rsid w:val="00A433DF"/>
    <w:rsid w:val="00A470D3"/>
    <w:rsid w:val="00A4750A"/>
    <w:rsid w:val="00A509CD"/>
    <w:rsid w:val="00A5194B"/>
    <w:rsid w:val="00A60A3D"/>
    <w:rsid w:val="00A60DA1"/>
    <w:rsid w:val="00A700F1"/>
    <w:rsid w:val="00A710A1"/>
    <w:rsid w:val="00A73330"/>
    <w:rsid w:val="00A766FF"/>
    <w:rsid w:val="00A814F3"/>
    <w:rsid w:val="00A8276F"/>
    <w:rsid w:val="00A83310"/>
    <w:rsid w:val="00A836D2"/>
    <w:rsid w:val="00A83926"/>
    <w:rsid w:val="00A84249"/>
    <w:rsid w:val="00A93869"/>
    <w:rsid w:val="00A94107"/>
    <w:rsid w:val="00A94D02"/>
    <w:rsid w:val="00A95DD3"/>
    <w:rsid w:val="00AA2C0F"/>
    <w:rsid w:val="00AB1526"/>
    <w:rsid w:val="00AB2D49"/>
    <w:rsid w:val="00AD59B6"/>
    <w:rsid w:val="00AE1337"/>
    <w:rsid w:val="00AE2E3D"/>
    <w:rsid w:val="00AF2FB6"/>
    <w:rsid w:val="00AF4437"/>
    <w:rsid w:val="00B06284"/>
    <w:rsid w:val="00B06733"/>
    <w:rsid w:val="00B210C1"/>
    <w:rsid w:val="00B21A21"/>
    <w:rsid w:val="00B21F0C"/>
    <w:rsid w:val="00B3364C"/>
    <w:rsid w:val="00B339F7"/>
    <w:rsid w:val="00B34DCD"/>
    <w:rsid w:val="00B36FA9"/>
    <w:rsid w:val="00B40A6A"/>
    <w:rsid w:val="00B4151E"/>
    <w:rsid w:val="00B43453"/>
    <w:rsid w:val="00B51F2C"/>
    <w:rsid w:val="00B61810"/>
    <w:rsid w:val="00B61F92"/>
    <w:rsid w:val="00B6514E"/>
    <w:rsid w:val="00B73C4C"/>
    <w:rsid w:val="00B73CC8"/>
    <w:rsid w:val="00B75A89"/>
    <w:rsid w:val="00B846F5"/>
    <w:rsid w:val="00B91D38"/>
    <w:rsid w:val="00B921F8"/>
    <w:rsid w:val="00B929FB"/>
    <w:rsid w:val="00BA06B2"/>
    <w:rsid w:val="00BB0906"/>
    <w:rsid w:val="00BB2E91"/>
    <w:rsid w:val="00BB4730"/>
    <w:rsid w:val="00BC1ED2"/>
    <w:rsid w:val="00BC50B9"/>
    <w:rsid w:val="00BC65FB"/>
    <w:rsid w:val="00BD5245"/>
    <w:rsid w:val="00BD5455"/>
    <w:rsid w:val="00BD66B4"/>
    <w:rsid w:val="00BE43BC"/>
    <w:rsid w:val="00BE58DD"/>
    <w:rsid w:val="00BF1DEB"/>
    <w:rsid w:val="00BF36FE"/>
    <w:rsid w:val="00BF7437"/>
    <w:rsid w:val="00C108EB"/>
    <w:rsid w:val="00C13428"/>
    <w:rsid w:val="00C22E6A"/>
    <w:rsid w:val="00C24C30"/>
    <w:rsid w:val="00C31401"/>
    <w:rsid w:val="00C32B77"/>
    <w:rsid w:val="00C338C6"/>
    <w:rsid w:val="00C41D02"/>
    <w:rsid w:val="00C42F0A"/>
    <w:rsid w:val="00C47C22"/>
    <w:rsid w:val="00C54CB4"/>
    <w:rsid w:val="00C6116D"/>
    <w:rsid w:val="00C6613F"/>
    <w:rsid w:val="00C72558"/>
    <w:rsid w:val="00C81F93"/>
    <w:rsid w:val="00C84382"/>
    <w:rsid w:val="00C866C3"/>
    <w:rsid w:val="00C902BA"/>
    <w:rsid w:val="00C9120F"/>
    <w:rsid w:val="00C9239F"/>
    <w:rsid w:val="00C94435"/>
    <w:rsid w:val="00C973E5"/>
    <w:rsid w:val="00CA0436"/>
    <w:rsid w:val="00CA2BEB"/>
    <w:rsid w:val="00CA4F83"/>
    <w:rsid w:val="00CC13A2"/>
    <w:rsid w:val="00CC6495"/>
    <w:rsid w:val="00CD6B2F"/>
    <w:rsid w:val="00CE4543"/>
    <w:rsid w:val="00CE4A69"/>
    <w:rsid w:val="00CF29CA"/>
    <w:rsid w:val="00CF5956"/>
    <w:rsid w:val="00D00FD8"/>
    <w:rsid w:val="00D0318F"/>
    <w:rsid w:val="00D05E45"/>
    <w:rsid w:val="00D063AF"/>
    <w:rsid w:val="00D064A4"/>
    <w:rsid w:val="00D065C3"/>
    <w:rsid w:val="00D10216"/>
    <w:rsid w:val="00D134DC"/>
    <w:rsid w:val="00D15A08"/>
    <w:rsid w:val="00D16290"/>
    <w:rsid w:val="00D21CCB"/>
    <w:rsid w:val="00D2754D"/>
    <w:rsid w:val="00D35159"/>
    <w:rsid w:val="00D44D74"/>
    <w:rsid w:val="00D46B6E"/>
    <w:rsid w:val="00D50187"/>
    <w:rsid w:val="00D50BA4"/>
    <w:rsid w:val="00D53CE2"/>
    <w:rsid w:val="00D54D30"/>
    <w:rsid w:val="00D63034"/>
    <w:rsid w:val="00D721B7"/>
    <w:rsid w:val="00D774BD"/>
    <w:rsid w:val="00D8150A"/>
    <w:rsid w:val="00D85CE0"/>
    <w:rsid w:val="00D94025"/>
    <w:rsid w:val="00D97D73"/>
    <w:rsid w:val="00DA67BF"/>
    <w:rsid w:val="00DB0DA7"/>
    <w:rsid w:val="00DB15E4"/>
    <w:rsid w:val="00DB291D"/>
    <w:rsid w:val="00DB6328"/>
    <w:rsid w:val="00DC0AD3"/>
    <w:rsid w:val="00DC488C"/>
    <w:rsid w:val="00DD42DB"/>
    <w:rsid w:val="00DE02CA"/>
    <w:rsid w:val="00DE1897"/>
    <w:rsid w:val="00DE3533"/>
    <w:rsid w:val="00DE53E4"/>
    <w:rsid w:val="00DE676B"/>
    <w:rsid w:val="00DF27D5"/>
    <w:rsid w:val="00DF7025"/>
    <w:rsid w:val="00E00AE8"/>
    <w:rsid w:val="00E057F3"/>
    <w:rsid w:val="00E05C2B"/>
    <w:rsid w:val="00E10A5A"/>
    <w:rsid w:val="00E10D69"/>
    <w:rsid w:val="00E13A6C"/>
    <w:rsid w:val="00E14630"/>
    <w:rsid w:val="00E20271"/>
    <w:rsid w:val="00E2561B"/>
    <w:rsid w:val="00E25B0E"/>
    <w:rsid w:val="00E3172B"/>
    <w:rsid w:val="00E320A2"/>
    <w:rsid w:val="00E33FE2"/>
    <w:rsid w:val="00E341BE"/>
    <w:rsid w:val="00E35269"/>
    <w:rsid w:val="00E36134"/>
    <w:rsid w:val="00E36FF3"/>
    <w:rsid w:val="00E42A6C"/>
    <w:rsid w:val="00E42ADC"/>
    <w:rsid w:val="00E42C54"/>
    <w:rsid w:val="00E442F1"/>
    <w:rsid w:val="00E47D20"/>
    <w:rsid w:val="00E57A7C"/>
    <w:rsid w:val="00E80B41"/>
    <w:rsid w:val="00E9010F"/>
    <w:rsid w:val="00E905C3"/>
    <w:rsid w:val="00E9482B"/>
    <w:rsid w:val="00E96117"/>
    <w:rsid w:val="00E97D11"/>
    <w:rsid w:val="00EA3251"/>
    <w:rsid w:val="00EA704B"/>
    <w:rsid w:val="00EB18AA"/>
    <w:rsid w:val="00EB4AA7"/>
    <w:rsid w:val="00EC259C"/>
    <w:rsid w:val="00EC4AC8"/>
    <w:rsid w:val="00EC4B6E"/>
    <w:rsid w:val="00ED352E"/>
    <w:rsid w:val="00EE790F"/>
    <w:rsid w:val="00EF04C7"/>
    <w:rsid w:val="00EF2F2F"/>
    <w:rsid w:val="00F12125"/>
    <w:rsid w:val="00F16F7B"/>
    <w:rsid w:val="00F21AB5"/>
    <w:rsid w:val="00F236D0"/>
    <w:rsid w:val="00F23A74"/>
    <w:rsid w:val="00F33846"/>
    <w:rsid w:val="00F46865"/>
    <w:rsid w:val="00F472C5"/>
    <w:rsid w:val="00F53C0C"/>
    <w:rsid w:val="00F53FE1"/>
    <w:rsid w:val="00F567CF"/>
    <w:rsid w:val="00F64195"/>
    <w:rsid w:val="00F70CF4"/>
    <w:rsid w:val="00F759FC"/>
    <w:rsid w:val="00F81B4F"/>
    <w:rsid w:val="00F950DC"/>
    <w:rsid w:val="00F97870"/>
    <w:rsid w:val="00FA25E7"/>
    <w:rsid w:val="00FA46C5"/>
    <w:rsid w:val="00FB3684"/>
    <w:rsid w:val="00FC3470"/>
    <w:rsid w:val="00FD1B9B"/>
    <w:rsid w:val="00FD630F"/>
    <w:rsid w:val="00FE07E3"/>
    <w:rsid w:val="00FE0D15"/>
    <w:rsid w:val="00FE2775"/>
    <w:rsid w:val="00FE30D6"/>
    <w:rsid w:val="00FE3EB0"/>
    <w:rsid w:val="00FE46FF"/>
    <w:rsid w:val="00FE552F"/>
    <w:rsid w:val="00FF0484"/>
    <w:rsid w:val="00FF3BA6"/>
    <w:rsid w:val="00FF3D88"/>
    <w:rsid w:val="00FF681A"/>
    <w:rsid w:val="00FF76DD"/>
    <w:rsid w:val="022268D3"/>
    <w:rsid w:val="02EE0F32"/>
    <w:rsid w:val="03DF23F1"/>
    <w:rsid w:val="04226A40"/>
    <w:rsid w:val="04B934DF"/>
    <w:rsid w:val="05DF329F"/>
    <w:rsid w:val="07733F0C"/>
    <w:rsid w:val="0E7456DA"/>
    <w:rsid w:val="10284331"/>
    <w:rsid w:val="108453E7"/>
    <w:rsid w:val="10D77851"/>
    <w:rsid w:val="124432AF"/>
    <w:rsid w:val="126E7B6A"/>
    <w:rsid w:val="1644454F"/>
    <w:rsid w:val="19B859B0"/>
    <w:rsid w:val="1BC94202"/>
    <w:rsid w:val="1C330B65"/>
    <w:rsid w:val="1C43117C"/>
    <w:rsid w:val="1C857D02"/>
    <w:rsid w:val="1D18578B"/>
    <w:rsid w:val="206F60B0"/>
    <w:rsid w:val="222704C0"/>
    <w:rsid w:val="24A14835"/>
    <w:rsid w:val="24DC0FE0"/>
    <w:rsid w:val="255C55EA"/>
    <w:rsid w:val="25CC24C3"/>
    <w:rsid w:val="26487B23"/>
    <w:rsid w:val="27382223"/>
    <w:rsid w:val="27D42844"/>
    <w:rsid w:val="29FC7856"/>
    <w:rsid w:val="2D84373D"/>
    <w:rsid w:val="2F743844"/>
    <w:rsid w:val="31066390"/>
    <w:rsid w:val="322B3F6B"/>
    <w:rsid w:val="34AA0A2B"/>
    <w:rsid w:val="353B7701"/>
    <w:rsid w:val="3659655C"/>
    <w:rsid w:val="366520C8"/>
    <w:rsid w:val="36A204A7"/>
    <w:rsid w:val="374859A0"/>
    <w:rsid w:val="37731BA3"/>
    <w:rsid w:val="37DE7262"/>
    <w:rsid w:val="3958661B"/>
    <w:rsid w:val="3BBD6F3C"/>
    <w:rsid w:val="3D622433"/>
    <w:rsid w:val="3E625EA7"/>
    <w:rsid w:val="3F2D0BEE"/>
    <w:rsid w:val="3F9D4E48"/>
    <w:rsid w:val="409003C2"/>
    <w:rsid w:val="413350BC"/>
    <w:rsid w:val="41C456E4"/>
    <w:rsid w:val="432445B1"/>
    <w:rsid w:val="43DC6484"/>
    <w:rsid w:val="43E54A06"/>
    <w:rsid w:val="43FE17E0"/>
    <w:rsid w:val="448905C8"/>
    <w:rsid w:val="46A90DEC"/>
    <w:rsid w:val="48C21445"/>
    <w:rsid w:val="4E0F3D5F"/>
    <w:rsid w:val="4E3A7AFC"/>
    <w:rsid w:val="4F4E2C5C"/>
    <w:rsid w:val="4FB577D4"/>
    <w:rsid w:val="517D59E1"/>
    <w:rsid w:val="52EB3B62"/>
    <w:rsid w:val="53070F47"/>
    <w:rsid w:val="53856E58"/>
    <w:rsid w:val="541C57D9"/>
    <w:rsid w:val="557B7B7D"/>
    <w:rsid w:val="56D52F1D"/>
    <w:rsid w:val="588357DA"/>
    <w:rsid w:val="59764404"/>
    <w:rsid w:val="59836CE5"/>
    <w:rsid w:val="5B86156E"/>
    <w:rsid w:val="5BA0414D"/>
    <w:rsid w:val="5CB41083"/>
    <w:rsid w:val="5E384402"/>
    <w:rsid w:val="60ED17D7"/>
    <w:rsid w:val="60FE0FD8"/>
    <w:rsid w:val="61F679FE"/>
    <w:rsid w:val="62D54B95"/>
    <w:rsid w:val="62F03710"/>
    <w:rsid w:val="650A2463"/>
    <w:rsid w:val="67056C8E"/>
    <w:rsid w:val="670C10A5"/>
    <w:rsid w:val="67900256"/>
    <w:rsid w:val="6924777D"/>
    <w:rsid w:val="6B754631"/>
    <w:rsid w:val="6C920FF8"/>
    <w:rsid w:val="6D6B5AB7"/>
    <w:rsid w:val="6DE140F5"/>
    <w:rsid w:val="6F12599B"/>
    <w:rsid w:val="709C5655"/>
    <w:rsid w:val="717E7CC4"/>
    <w:rsid w:val="72414DF2"/>
    <w:rsid w:val="72B60DE5"/>
    <w:rsid w:val="74943269"/>
    <w:rsid w:val="749A3CD7"/>
    <w:rsid w:val="766B2C32"/>
    <w:rsid w:val="766E4951"/>
    <w:rsid w:val="77443638"/>
    <w:rsid w:val="783271C7"/>
    <w:rsid w:val="798833F1"/>
    <w:rsid w:val="7CEE0BD1"/>
    <w:rsid w:val="7DA35BA3"/>
    <w:rsid w:val="7DA8049E"/>
    <w:rsid w:val="7DE36C4D"/>
    <w:rsid w:val="7FDC552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5E82D4-8C0B-4C24-9D21-A390BE9E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qFormat/>
    <w:rPr>
      <w:rFonts w:ascii="Helvetica" w:hAnsi="Helvetica"/>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unhideWhenUsed/>
    <w:qFormat/>
    <w:rPr>
      <w:color w:val="0563C1" w:themeColor="hyperlink"/>
      <w:u w:val="single"/>
    </w:rPr>
  </w:style>
  <w:style w:type="character" w:styleId="a9">
    <w:name w:val="annotation reference"/>
    <w:basedOn w:val="a0"/>
    <w:uiPriority w:val="99"/>
    <w:unhideWhenUsed/>
    <w:qFormat/>
    <w:rPr>
      <w:sz w:val="21"/>
      <w:szCs w:val="21"/>
    </w:rPr>
  </w:style>
  <w:style w:type="table" w:styleId="aa">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10">
    <w:name w:val="列出段落1"/>
    <w:basedOn w:val="a"/>
    <w:uiPriority w:val="34"/>
    <w:qFormat/>
    <w:pPr>
      <w:ind w:firstLineChars="200" w:firstLine="420"/>
    </w:pPr>
  </w:style>
  <w:style w:type="character" w:customStyle="1" w:styleId="bumpedfont15">
    <w:name w:val="bumpedfont15"/>
    <w:basedOn w:val="a0"/>
    <w:uiPriority w:val="99"/>
    <w:qFormat/>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rFonts w:ascii="Helvetica" w:hAnsi="Helvetica"/>
      <w:sz w:val="18"/>
      <w:szCs w:val="18"/>
    </w:rPr>
  </w:style>
  <w:style w:type="paragraph" w:customStyle="1" w:styleId="s8">
    <w:name w:val="s8"/>
    <w:basedOn w:val="a"/>
    <w:uiPriority w:val="99"/>
    <w:qFormat/>
    <w:pPr>
      <w:widowControl/>
      <w:spacing w:before="100" w:beforeAutospacing="1" w:after="100" w:afterAutospacing="1"/>
      <w:jc w:val="left"/>
    </w:pPr>
    <w:rPr>
      <w:rFonts w:ascii="宋体" w:eastAsia="宋体" w:hAnsi="宋体" w:cs="宋体"/>
      <w:kern w:val="0"/>
    </w:rPr>
  </w:style>
  <w:style w:type="paragraph" w:customStyle="1" w:styleId="Ab">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paragraph" w:customStyle="1" w:styleId="BodyA">
    <w:name w:val="Body A"/>
    <w:qFormat/>
    <w:pPr>
      <w:spacing w:before="100" w:after="100" w:line="288" w:lineRule="auto"/>
    </w:pPr>
    <w:rPr>
      <w:rFonts w:ascii="Arial Unicode MS" w:eastAsia="Arial Unicode MS" w:hAnsi="Arial Unicode MS" w:cs="Arial Unicode MS" w:hint="eastAsia"/>
      <w:color w:val="000000"/>
      <w:sz w:val="24"/>
      <w:szCs w:val="24"/>
      <w:u w:color="000000"/>
      <w:lang w:val="zh-TW" w:eastAsia="zh-TW"/>
    </w:rPr>
  </w:style>
  <w:style w:type="paragraph" w:customStyle="1" w:styleId="ac">
    <w:name w:val="小标题"/>
    <w:next w:val="11"/>
    <w:qFormat/>
    <w:pPr>
      <w:keepNext/>
      <w:framePr w:wrap="around" w:hAnchor="text" w:y="1"/>
      <w:outlineLvl w:val="0"/>
    </w:pPr>
    <w:rPr>
      <w:rFonts w:ascii="Arial Unicode MS" w:eastAsia="Helvetica" w:hAnsi="Arial Unicode MS" w:cs="Arial Unicode MS" w:hint="eastAsia"/>
      <w:b/>
      <w:bCs/>
      <w:color w:val="000000"/>
      <w:sz w:val="36"/>
      <w:szCs w:val="36"/>
      <w:lang w:val="zh-CN"/>
    </w:rPr>
  </w:style>
  <w:style w:type="paragraph" w:customStyle="1" w:styleId="11">
    <w:name w:val="正文1"/>
    <w:qFormat/>
    <w:pPr>
      <w:framePr w:wrap="around" w:hAnchor="text" w:y="1"/>
    </w:pPr>
    <w:rPr>
      <w:rFonts w:ascii="Arial Unicode MS" w:eastAsia="Helvetica" w:hAnsi="Arial Unicode MS" w:cs="Arial Unicode MS" w:hint="eastAsia"/>
      <w:color w:val="000000"/>
      <w:sz w:val="22"/>
      <w:szCs w:val="22"/>
      <w:lang w:val="zh-CN"/>
    </w:rPr>
  </w:style>
  <w:style w:type="paragraph" w:customStyle="1" w:styleId="TitleA">
    <w:name w:val="Title A"/>
    <w:next w:val="BodyA"/>
    <w:qFormat/>
    <w:pPr>
      <w:keepNext/>
    </w:pPr>
    <w:rPr>
      <w:rFonts w:ascii="Arial Unicode MS" w:eastAsia="Arial Unicode MS" w:hAnsi="Arial Unicode MS" w:cs="Arial Unicode MS" w:hint="eastAsia"/>
      <w:color w:val="000000"/>
      <w:sz w:val="60"/>
      <w:szCs w:val="60"/>
      <w:u w:color="000000"/>
      <w:lang w:val="zh-TW" w:eastAsia="zh-TW"/>
    </w:rPr>
  </w:style>
  <w:style w:type="table" w:customStyle="1" w:styleId="1-31">
    <w:name w:val="网格表 1 浅色 - 强调文字颜色 31"/>
    <w:basedOn w:val="a1"/>
    <w:uiPriority w:val="46"/>
    <w:qFormat/>
    <w:tblPr>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SubtitleA">
    <w:name w:val="Subtitle A"/>
    <w:next w:val="a"/>
    <w:qFormat/>
    <w:pPr>
      <w:spacing w:before="240" w:after="60" w:line="312" w:lineRule="auto"/>
      <w:jc w:val="center"/>
      <w:outlineLvl w:val="1"/>
    </w:pPr>
    <w:rPr>
      <w:rFonts w:ascii="Arial Unicode MS" w:eastAsia="Helvetica" w:hAnsi="Arial Unicode MS" w:cs="Arial Unicode MS" w:hint="eastAsia"/>
      <w:b/>
      <w:bCs/>
      <w:color w:val="000000"/>
      <w:kern w:val="28"/>
      <w:sz w:val="32"/>
      <w:szCs w:val="32"/>
      <w:u w:color="000000"/>
    </w:rPr>
  </w:style>
  <w:style w:type="table" w:customStyle="1" w:styleId="TableNormal">
    <w:name w:val="Table Normal"/>
    <w:qFormat/>
    <w:tblPr>
      <w:tblCellMar>
        <w:top w:w="0" w:type="dxa"/>
        <w:left w:w="0" w:type="dxa"/>
        <w:bottom w:w="0" w:type="dxa"/>
        <w:right w:w="0" w:type="dxa"/>
      </w:tblCellMar>
    </w:tblPr>
  </w:style>
  <w:style w:type="paragraph" w:customStyle="1" w:styleId="DefaultA">
    <w:name w:val="Default A"/>
    <w:qFormat/>
    <w:rPr>
      <w:rFonts w:ascii="Arial Unicode MS" w:eastAsia="Helvetica" w:hAnsi="Arial Unicode MS" w:cs="Arial Unicode MS" w:hint="eastAsia"/>
      <w:color w:val="000000"/>
      <w:sz w:val="22"/>
      <w:szCs w:val="22"/>
      <w:u w:color="000000"/>
    </w:rPr>
  </w:style>
  <w:style w:type="paragraph" w:customStyle="1" w:styleId="TableStyle1A">
    <w:name w:val="Table Style 1 A"/>
    <w:qFormat/>
    <w:rPr>
      <w:rFonts w:ascii="Arial Unicode MS" w:eastAsia="Helvetica" w:hAnsi="Arial Unicode MS" w:cs="Arial Unicode MS" w:hint="eastAsia"/>
      <w:b/>
      <w:bCs/>
      <w:color w:val="000000"/>
      <w:sz w:val="21"/>
      <w:szCs w:val="22"/>
      <w:u w:color="000000"/>
    </w:rPr>
  </w:style>
  <w:style w:type="paragraph" w:customStyle="1" w:styleId="LabelDarkA">
    <w:name w:val="Label Dark A"/>
    <w:qFormat/>
    <w:pPr>
      <w:jc w:val="center"/>
    </w:pPr>
    <w:rPr>
      <w:rFonts w:ascii="Arial Unicode MS" w:eastAsia="Helvetica Light" w:hAnsi="Arial Unicode MS" w:cs="Arial Unicode MS" w:hint="eastAsia"/>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636551-824A-47CD-ADEF-4153B9E0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9</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朱昌瑞</dc:creator>
  <cp:lastModifiedBy>dell</cp:lastModifiedBy>
  <cp:revision>329</cp:revision>
  <cp:lastPrinted>2016-09-19T06:33:00Z</cp:lastPrinted>
  <dcterms:created xsi:type="dcterms:W3CDTF">2016-09-19T06:33:00Z</dcterms:created>
  <dcterms:modified xsi:type="dcterms:W3CDTF">2018-04-17T02:12:00Z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